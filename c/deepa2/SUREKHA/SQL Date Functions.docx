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SQL Date Functions</w:t>
      </w:r>
    </w:p>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SQL Date Functions</w: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SQL Dates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141605" cy="141605"/>
            <wp:effectExtent l="1905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5"/>
                    <a:srcRect/>
                    <a:stretch>
                      <a:fillRect/>
                    </a:stretch>
                  </pic:blipFill>
                  <pic:spPr bwMode="auto">
                    <a:xfrm>
                      <a:off x="0" y="0"/>
                      <a:ext cx="141605" cy="141605"/>
                    </a:xfrm>
                    <a:prstGeom prst="rect">
                      <a:avLst/>
                    </a:prstGeom>
                    <a:noFill/>
                    <a:ln w="9525">
                      <a:noFill/>
                      <a:miter lim="800000"/>
                      <a:headEnd/>
                      <a:tailEnd/>
                    </a:ln>
                  </pic:spPr>
                </pic:pic>
              </a:graphicData>
            </a:graphic>
          </wp:inline>
        </w:drawing>
      </w:r>
      <w:r w:rsidRPr="00A5061A">
        <w:rPr>
          <w:rFonts w:ascii="Times New Roman" w:eastAsia="Times New Roman" w:hAnsi="Times New Roman" w:cs="Times New Roman"/>
          <w:sz w:val="24"/>
          <w:szCs w:val="24"/>
          <w:lang w:bidi="ar-SA"/>
        </w:rPr>
        <w:t>The most difficult part when working with dates is to be sure that the format of the date you are trying to insert, matches the format of the date column in the database.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As long as your data contains only the date portion, your queries will work as expected. However, if a time portion is involved, it gets complicated.</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Before talking about the complications of querying for dates, we will look at the most important built-in functions for working with dates.</w:t>
      </w: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25" style="width:0;height:1.5pt" o:hralign="center" o:hrstd="t" o:hr="t" fillcolor="#aca899" stroked="f"/>
        </w:pic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spellStart"/>
      <w:r w:rsidRPr="00A5061A">
        <w:rPr>
          <w:rFonts w:ascii="Times New Roman" w:eastAsia="Times New Roman" w:hAnsi="Times New Roman" w:cs="Times New Roman"/>
          <w:b/>
          <w:bCs/>
          <w:sz w:val="36"/>
          <w:szCs w:val="36"/>
          <w:lang w:bidi="ar-SA"/>
        </w:rPr>
        <w:t>MySQL</w:t>
      </w:r>
      <w:proofErr w:type="spellEnd"/>
      <w:r w:rsidRPr="00A5061A">
        <w:rPr>
          <w:rFonts w:ascii="Times New Roman" w:eastAsia="Times New Roman" w:hAnsi="Times New Roman" w:cs="Times New Roman"/>
          <w:b/>
          <w:bCs/>
          <w:sz w:val="36"/>
          <w:szCs w:val="36"/>
          <w:lang w:bidi="ar-SA"/>
        </w:rPr>
        <w:t xml:space="preserve"> Date Functions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following table lists the most important built-in date functions in </w:t>
      </w:r>
      <w:proofErr w:type="spellStart"/>
      <w:r w:rsidRPr="00A5061A">
        <w:rPr>
          <w:rFonts w:ascii="Times New Roman" w:eastAsia="Times New Roman" w:hAnsi="Times New Roman" w:cs="Times New Roman"/>
          <w:sz w:val="24"/>
          <w:szCs w:val="24"/>
          <w:lang w:bidi="ar-SA"/>
        </w:rPr>
        <w:t>MySQL</w:t>
      </w:r>
      <w:proofErr w:type="spellEnd"/>
      <w:r w:rsidRPr="00A5061A">
        <w:rPr>
          <w:rFonts w:ascii="Times New Roman" w:eastAsia="Times New Roman" w:hAnsi="Times New Roman" w:cs="Times New Roman"/>
          <w:sz w:val="24"/>
          <w:szCs w:val="24"/>
          <w:lang w:bidi="ar-SA"/>
        </w:rPr>
        <w:t>:</w:t>
      </w:r>
    </w:p>
    <w:tbl>
      <w:tblPr>
        <w:tblW w:w="0" w:type="auto"/>
        <w:tblCellSpacing w:w="15" w:type="dxa"/>
        <w:tblCellMar>
          <w:top w:w="15" w:type="dxa"/>
          <w:left w:w="15" w:type="dxa"/>
          <w:bottom w:w="15" w:type="dxa"/>
          <w:right w:w="15" w:type="dxa"/>
        </w:tblCellMar>
        <w:tblLook w:val="04A0"/>
      </w:tblPr>
      <w:tblGrid>
        <w:gridCol w:w="1995"/>
        <w:gridCol w:w="6959"/>
      </w:tblGrid>
      <w:tr w:rsidR="00A5061A" w:rsidRPr="00A5061A" w:rsidTr="00A5061A">
        <w:trPr>
          <w:tblCellSpacing w:w="15" w:type="dxa"/>
        </w:trPr>
        <w:tc>
          <w:tcPr>
            <w:tcW w:w="11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Function</w:t>
            </w:r>
          </w:p>
        </w:tc>
        <w:tc>
          <w:tcPr>
            <w:tcW w:w="39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Description</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6" w:history="1">
              <w:r w:rsidR="00A5061A" w:rsidRPr="00A5061A">
                <w:rPr>
                  <w:rFonts w:ascii="Times New Roman" w:eastAsia="Times New Roman" w:hAnsi="Times New Roman" w:cs="Times New Roman"/>
                  <w:color w:val="0000FF"/>
                  <w:sz w:val="24"/>
                  <w:szCs w:val="24"/>
                  <w:u w:val="single"/>
                  <w:lang w:bidi="ar-SA"/>
                </w:rPr>
                <w:t>NOW()</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the current date and time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7" w:history="1">
              <w:r w:rsidR="00A5061A" w:rsidRPr="00A5061A">
                <w:rPr>
                  <w:rFonts w:ascii="Times New Roman" w:eastAsia="Times New Roman" w:hAnsi="Times New Roman" w:cs="Times New Roman"/>
                  <w:color w:val="0000FF"/>
                  <w:sz w:val="24"/>
                  <w:szCs w:val="24"/>
                  <w:u w:val="single"/>
                  <w:lang w:bidi="ar-SA"/>
                </w:rPr>
                <w:t>CURDATE()</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the current date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8" w:history="1">
              <w:r w:rsidR="00A5061A" w:rsidRPr="00A5061A">
                <w:rPr>
                  <w:rFonts w:ascii="Times New Roman" w:eastAsia="Times New Roman" w:hAnsi="Times New Roman" w:cs="Times New Roman"/>
                  <w:color w:val="0000FF"/>
                  <w:sz w:val="24"/>
                  <w:szCs w:val="24"/>
                  <w:u w:val="single"/>
                  <w:lang w:bidi="ar-SA"/>
                </w:rPr>
                <w:t>CURTIME()</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the current time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9" w:history="1">
              <w:r w:rsidR="00A5061A" w:rsidRPr="00A5061A">
                <w:rPr>
                  <w:rFonts w:ascii="Times New Roman" w:eastAsia="Times New Roman" w:hAnsi="Times New Roman" w:cs="Times New Roman"/>
                  <w:color w:val="0000FF"/>
                  <w:sz w:val="24"/>
                  <w:szCs w:val="24"/>
                  <w:u w:val="single"/>
                  <w:lang w:bidi="ar-SA"/>
                </w:rPr>
                <w:t>DATE()</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Extracts the date part of a date or date/time expression</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0" w:history="1">
              <w:r w:rsidR="00A5061A" w:rsidRPr="00A5061A">
                <w:rPr>
                  <w:rFonts w:ascii="Times New Roman" w:eastAsia="Times New Roman" w:hAnsi="Times New Roman" w:cs="Times New Roman"/>
                  <w:color w:val="0000FF"/>
                  <w:sz w:val="24"/>
                  <w:szCs w:val="24"/>
                  <w:u w:val="single"/>
                  <w:lang w:bidi="ar-SA"/>
                </w:rPr>
                <w:t>EXTRACT()</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a single part of a date/time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1" w:history="1">
              <w:r w:rsidR="00A5061A" w:rsidRPr="00A5061A">
                <w:rPr>
                  <w:rFonts w:ascii="Times New Roman" w:eastAsia="Times New Roman" w:hAnsi="Times New Roman" w:cs="Times New Roman"/>
                  <w:color w:val="0000FF"/>
                  <w:sz w:val="24"/>
                  <w:szCs w:val="24"/>
                  <w:u w:val="single"/>
                  <w:lang w:bidi="ar-SA"/>
                </w:rPr>
                <w:t>DATE_ADD()</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Adds a specified time interval to a date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2" w:history="1">
              <w:r w:rsidR="00A5061A" w:rsidRPr="00A5061A">
                <w:rPr>
                  <w:rFonts w:ascii="Times New Roman" w:eastAsia="Times New Roman" w:hAnsi="Times New Roman" w:cs="Times New Roman"/>
                  <w:color w:val="0000FF"/>
                  <w:sz w:val="24"/>
                  <w:szCs w:val="24"/>
                  <w:u w:val="single"/>
                  <w:lang w:bidi="ar-SA"/>
                </w:rPr>
                <w:t>DATE_SUB()</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Subtracts a specified time interval from a date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3" w:history="1">
              <w:r w:rsidR="00A5061A" w:rsidRPr="00A5061A">
                <w:rPr>
                  <w:rFonts w:ascii="Times New Roman" w:eastAsia="Times New Roman" w:hAnsi="Times New Roman" w:cs="Times New Roman"/>
                  <w:color w:val="0000FF"/>
                  <w:sz w:val="24"/>
                  <w:szCs w:val="24"/>
                  <w:u w:val="single"/>
                  <w:lang w:bidi="ar-SA"/>
                </w:rPr>
                <w:t>DATEDIFF()</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the number of days between two dates</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4" w:history="1">
              <w:r w:rsidR="00A5061A" w:rsidRPr="00A5061A">
                <w:rPr>
                  <w:rFonts w:ascii="Times New Roman" w:eastAsia="Times New Roman" w:hAnsi="Times New Roman" w:cs="Times New Roman"/>
                  <w:color w:val="0000FF"/>
                  <w:sz w:val="24"/>
                  <w:szCs w:val="24"/>
                  <w:u w:val="single"/>
                  <w:lang w:bidi="ar-SA"/>
                </w:rPr>
                <w:t>DATE_FORMAT()</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Displays date/time data in different formats</w:t>
            </w:r>
          </w:p>
        </w:tc>
      </w:tr>
    </w:tbl>
    <w:p w:rsidR="00A5061A" w:rsidRPr="00A5061A" w:rsidRDefault="00A5061A" w:rsidP="00A5061A">
      <w:pPr>
        <w:spacing w:after="0" w:line="240" w:lineRule="auto"/>
        <w:rPr>
          <w:rFonts w:ascii="Times New Roman" w:eastAsia="Times New Roman" w:hAnsi="Times New Roman" w:cs="Times New Roman"/>
          <w:sz w:val="24"/>
          <w:szCs w:val="24"/>
          <w:lang w:bidi="ar-SA"/>
        </w:rPr>
      </w:pP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26" style="width:0;height:1.5pt" o:hralign="center" o:hrstd="t" o:hr="t" fillcolor="#aca899" stroked="f"/>
        </w:pic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SQL Server Date Functions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The following table lists the most important built-in date functions in SQL Server:</w:t>
      </w:r>
    </w:p>
    <w:tbl>
      <w:tblPr>
        <w:tblW w:w="0" w:type="auto"/>
        <w:tblCellSpacing w:w="15" w:type="dxa"/>
        <w:tblCellMar>
          <w:top w:w="15" w:type="dxa"/>
          <w:left w:w="15" w:type="dxa"/>
          <w:bottom w:w="15" w:type="dxa"/>
          <w:right w:w="15" w:type="dxa"/>
        </w:tblCellMar>
        <w:tblLook w:val="04A0"/>
      </w:tblPr>
      <w:tblGrid>
        <w:gridCol w:w="1522"/>
        <w:gridCol w:w="5280"/>
      </w:tblGrid>
      <w:tr w:rsidR="00A5061A" w:rsidRPr="00A5061A" w:rsidTr="00A5061A">
        <w:trPr>
          <w:tblCellSpacing w:w="15" w:type="dxa"/>
        </w:trPr>
        <w:tc>
          <w:tcPr>
            <w:tcW w:w="11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Function</w:t>
            </w:r>
          </w:p>
        </w:tc>
        <w:tc>
          <w:tcPr>
            <w:tcW w:w="39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Description</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5" w:history="1">
              <w:r w:rsidR="00A5061A" w:rsidRPr="00A5061A">
                <w:rPr>
                  <w:rFonts w:ascii="Times New Roman" w:eastAsia="Times New Roman" w:hAnsi="Times New Roman" w:cs="Times New Roman"/>
                  <w:color w:val="0000FF"/>
                  <w:sz w:val="24"/>
                  <w:szCs w:val="24"/>
                  <w:u w:val="single"/>
                  <w:lang w:bidi="ar-SA"/>
                </w:rPr>
                <w:t>GETDATE()</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the current date and time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6" w:history="1">
              <w:r w:rsidR="00A5061A" w:rsidRPr="00A5061A">
                <w:rPr>
                  <w:rFonts w:ascii="Times New Roman" w:eastAsia="Times New Roman" w:hAnsi="Times New Roman" w:cs="Times New Roman"/>
                  <w:color w:val="0000FF"/>
                  <w:sz w:val="24"/>
                  <w:szCs w:val="24"/>
                  <w:u w:val="single"/>
                  <w:lang w:bidi="ar-SA"/>
                </w:rPr>
                <w:t>DATEPART()</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a single part of a date/time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7" w:history="1">
              <w:r w:rsidR="00A5061A" w:rsidRPr="00A5061A">
                <w:rPr>
                  <w:rFonts w:ascii="Times New Roman" w:eastAsia="Times New Roman" w:hAnsi="Times New Roman" w:cs="Times New Roman"/>
                  <w:color w:val="0000FF"/>
                  <w:sz w:val="24"/>
                  <w:szCs w:val="24"/>
                  <w:u w:val="single"/>
                  <w:lang w:bidi="ar-SA"/>
                </w:rPr>
                <w:t>DATEADD()</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Adds or subtracts a specified time interval from a date</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8" w:history="1">
              <w:r w:rsidR="00A5061A" w:rsidRPr="00A5061A">
                <w:rPr>
                  <w:rFonts w:ascii="Times New Roman" w:eastAsia="Times New Roman" w:hAnsi="Times New Roman" w:cs="Times New Roman"/>
                  <w:color w:val="0000FF"/>
                  <w:sz w:val="24"/>
                  <w:szCs w:val="24"/>
                  <w:u w:val="single"/>
                  <w:lang w:bidi="ar-SA"/>
                </w:rPr>
                <w:t>DATEDIFF()</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Returns the time between two dates</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19" w:history="1">
              <w:r w:rsidR="00A5061A" w:rsidRPr="00A5061A">
                <w:rPr>
                  <w:rFonts w:ascii="Times New Roman" w:eastAsia="Times New Roman" w:hAnsi="Times New Roman" w:cs="Times New Roman"/>
                  <w:color w:val="0000FF"/>
                  <w:sz w:val="24"/>
                  <w:szCs w:val="24"/>
                  <w:u w:val="single"/>
                  <w:lang w:bidi="ar-SA"/>
                </w:rPr>
                <w:t>CONVERT()</w:t>
              </w:r>
            </w:hyperlink>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Displays date/time data in different formats</w:t>
            </w:r>
          </w:p>
        </w:tc>
      </w:tr>
    </w:tbl>
    <w:p w:rsidR="00A5061A" w:rsidRPr="00A5061A" w:rsidRDefault="00A5061A" w:rsidP="00A5061A">
      <w:pPr>
        <w:spacing w:after="0" w:line="240" w:lineRule="auto"/>
        <w:rPr>
          <w:rFonts w:ascii="Times New Roman" w:eastAsia="Times New Roman" w:hAnsi="Times New Roman" w:cs="Times New Roman"/>
          <w:sz w:val="24"/>
          <w:szCs w:val="24"/>
          <w:lang w:bidi="ar-SA"/>
        </w:rPr>
      </w:pP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27" style="width:0;height:1.5pt" o:hralign="center" o:hrstd="t" o:hr="t" fillcolor="#aca899" stroked="f"/>
        </w:pic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SQL Date Data Types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b/>
          <w:bCs/>
          <w:sz w:val="24"/>
          <w:szCs w:val="24"/>
          <w:lang w:bidi="ar-SA"/>
        </w:rPr>
        <w:t>MySQL</w:t>
      </w:r>
      <w:proofErr w:type="spellEnd"/>
      <w:r w:rsidRPr="00A5061A">
        <w:rPr>
          <w:rFonts w:ascii="Times New Roman" w:eastAsia="Times New Roman" w:hAnsi="Times New Roman" w:cs="Times New Roman"/>
          <w:sz w:val="24"/>
          <w:szCs w:val="24"/>
          <w:lang w:bidi="ar-SA"/>
        </w:rPr>
        <w:t xml:space="preserve"> comes with the following data types for storing a date or a date/time value in the database:</w:t>
      </w:r>
    </w:p>
    <w:p w:rsidR="00A5061A" w:rsidRPr="00A5061A" w:rsidRDefault="00A5061A" w:rsidP="00A5061A">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DATE - format YYYY-MM-DD</w:t>
      </w:r>
    </w:p>
    <w:p w:rsidR="00A5061A" w:rsidRPr="00A5061A" w:rsidRDefault="00A5061A" w:rsidP="00A5061A">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DATETIME - format: YYYY-MM-DD HH:MM:SS</w:t>
      </w:r>
    </w:p>
    <w:p w:rsidR="00A5061A" w:rsidRPr="00A5061A" w:rsidRDefault="00A5061A" w:rsidP="00A5061A">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TIMESTAMP - format: YYYY-MM-DD HH:MM:SS</w:t>
      </w:r>
    </w:p>
    <w:p w:rsidR="00A5061A" w:rsidRPr="00A5061A" w:rsidRDefault="00A5061A" w:rsidP="00A5061A">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YEAR - format YYYY or YY</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b/>
          <w:bCs/>
          <w:sz w:val="24"/>
          <w:szCs w:val="24"/>
          <w:lang w:bidi="ar-SA"/>
        </w:rPr>
        <w:t>SQL Server</w:t>
      </w:r>
      <w:r w:rsidRPr="00A5061A">
        <w:rPr>
          <w:rFonts w:ascii="Times New Roman" w:eastAsia="Times New Roman" w:hAnsi="Times New Roman" w:cs="Times New Roman"/>
          <w:sz w:val="24"/>
          <w:szCs w:val="24"/>
          <w:lang w:bidi="ar-SA"/>
        </w:rPr>
        <w:t xml:space="preserve"> comes with the following data types for storing a date or a date/time value in the database:</w:t>
      </w:r>
    </w:p>
    <w:p w:rsidR="00A5061A" w:rsidRPr="00A5061A" w:rsidRDefault="00A5061A" w:rsidP="00A5061A">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DATE - format YYYY-MM-DD</w:t>
      </w:r>
    </w:p>
    <w:p w:rsidR="00A5061A" w:rsidRPr="00A5061A" w:rsidRDefault="00A5061A" w:rsidP="00A5061A">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DATETIME - format: YYYY-MM-DD HH:MM:SS</w:t>
      </w:r>
    </w:p>
    <w:p w:rsidR="00A5061A" w:rsidRPr="00A5061A" w:rsidRDefault="00A5061A" w:rsidP="00A5061A">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SMALLDATETIME - format: YYYY-MM-DD HH:MM:SS</w:t>
      </w:r>
    </w:p>
    <w:p w:rsidR="00A5061A" w:rsidRPr="00A5061A" w:rsidRDefault="00A5061A" w:rsidP="00A5061A">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TIMESTAMP - format: a unique number</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b/>
          <w:bCs/>
          <w:sz w:val="24"/>
          <w:szCs w:val="24"/>
          <w:lang w:bidi="ar-SA"/>
        </w:rPr>
        <w:t>Note:</w:t>
      </w:r>
      <w:r w:rsidRPr="00A5061A">
        <w:rPr>
          <w:rFonts w:ascii="Times New Roman" w:eastAsia="Times New Roman" w:hAnsi="Times New Roman" w:cs="Times New Roman"/>
          <w:sz w:val="24"/>
          <w:szCs w:val="24"/>
          <w:lang w:bidi="ar-SA"/>
        </w:rPr>
        <w:t xml:space="preserve"> The date types are chosen for a column when you create a new table in your database!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For an overview of all data types available, go to our complete </w:t>
      </w:r>
      <w:hyperlink r:id="rId20" w:history="1">
        <w:r w:rsidRPr="00A5061A">
          <w:rPr>
            <w:rFonts w:ascii="Times New Roman" w:eastAsia="Times New Roman" w:hAnsi="Times New Roman" w:cs="Times New Roman"/>
            <w:color w:val="0000FF"/>
            <w:sz w:val="24"/>
            <w:szCs w:val="24"/>
            <w:u w:val="single"/>
            <w:lang w:bidi="ar-SA"/>
          </w:rPr>
          <w:t>Data Types reference</w:t>
        </w:r>
      </w:hyperlink>
      <w:r w:rsidRPr="00A5061A">
        <w:rPr>
          <w:rFonts w:ascii="Times New Roman" w:eastAsia="Times New Roman" w:hAnsi="Times New Roman" w:cs="Times New Roman"/>
          <w:sz w:val="24"/>
          <w:szCs w:val="24"/>
          <w:lang w:bidi="ar-SA"/>
        </w:rPr>
        <w:t>.</w:t>
      </w: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28" style="width:0;height:1.5pt" o:hralign="center" o:hrstd="t" o:hr="t" fillcolor="#aca899" stroked="f"/>
        </w:pic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SQL Working with Dates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141605" cy="141605"/>
            <wp:effectExtent l="1905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5"/>
                    <a:srcRect/>
                    <a:stretch>
                      <a:fillRect/>
                    </a:stretch>
                  </pic:blipFill>
                  <pic:spPr bwMode="auto">
                    <a:xfrm>
                      <a:off x="0" y="0"/>
                      <a:ext cx="141605" cy="141605"/>
                    </a:xfrm>
                    <a:prstGeom prst="rect">
                      <a:avLst/>
                    </a:prstGeom>
                    <a:noFill/>
                    <a:ln w="9525">
                      <a:noFill/>
                      <a:miter lim="800000"/>
                      <a:headEnd/>
                      <a:tailEnd/>
                    </a:ln>
                  </pic:spPr>
                </pic:pic>
              </a:graphicData>
            </a:graphic>
          </wp:inline>
        </w:drawing>
      </w:r>
      <w:r w:rsidRPr="00A5061A">
        <w:rPr>
          <w:rFonts w:ascii="Times New Roman" w:eastAsia="Times New Roman" w:hAnsi="Times New Roman" w:cs="Times New Roman"/>
          <w:sz w:val="24"/>
          <w:szCs w:val="24"/>
          <w:lang w:bidi="ar-SA"/>
        </w:rPr>
        <w:t>You can compare two dates easily if there is no time component involved!</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Assume we have the following "Orders" table:</w:t>
      </w:r>
    </w:p>
    <w:tbl>
      <w:tblPr>
        <w:tblW w:w="0" w:type="auto"/>
        <w:tblCellSpacing w:w="15" w:type="dxa"/>
        <w:tblCellMar>
          <w:top w:w="15" w:type="dxa"/>
          <w:left w:w="15" w:type="dxa"/>
          <w:bottom w:w="15" w:type="dxa"/>
          <w:right w:w="15" w:type="dxa"/>
        </w:tblCellMar>
        <w:tblLook w:val="04A0"/>
      </w:tblPr>
      <w:tblGrid>
        <w:gridCol w:w="1071"/>
        <w:gridCol w:w="2340"/>
        <w:gridCol w:w="1842"/>
      </w:tblGrid>
      <w:tr w:rsidR="00A5061A" w:rsidRPr="00A5061A" w:rsidTr="00A5061A">
        <w:trPr>
          <w:tblCellSpacing w:w="15" w:type="dxa"/>
        </w:trPr>
        <w:tc>
          <w:tcPr>
            <w:tcW w:w="10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22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ProductName</w:t>
            </w:r>
            <w:proofErr w:type="spellEnd"/>
          </w:p>
        </w:tc>
        <w:tc>
          <w:tcPr>
            <w:tcW w:w="17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Geitost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Camembert </w:t>
            </w:r>
            <w:proofErr w:type="spellStart"/>
            <w:r w:rsidRPr="00A5061A">
              <w:rPr>
                <w:rFonts w:ascii="Times New Roman" w:eastAsia="Times New Roman" w:hAnsi="Times New Roman" w:cs="Times New Roman"/>
                <w:sz w:val="24"/>
                <w:szCs w:val="24"/>
                <w:lang w:bidi="ar-SA"/>
              </w:rPr>
              <w:t>Pierrot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2008-11-09</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3</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Mozzarella </w:t>
            </w:r>
            <w:proofErr w:type="spellStart"/>
            <w:r w:rsidRPr="00A5061A">
              <w:rPr>
                <w:rFonts w:ascii="Times New Roman" w:eastAsia="Times New Roman" w:hAnsi="Times New Roman" w:cs="Times New Roman"/>
                <w:sz w:val="24"/>
                <w:szCs w:val="24"/>
                <w:lang w:bidi="ar-SA"/>
              </w:rPr>
              <w:t>di</w:t>
            </w:r>
            <w:proofErr w:type="spellEnd"/>
            <w:r w:rsidRPr="00A5061A">
              <w:rPr>
                <w:rFonts w:ascii="Times New Roman" w:eastAsia="Times New Roman" w:hAnsi="Times New Roman" w:cs="Times New Roman"/>
                <w:sz w:val="24"/>
                <w:szCs w:val="24"/>
                <w:lang w:bidi="ar-SA"/>
              </w:rPr>
              <w:t xml:space="preserve"> Giovanni</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4</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Mascarpone </w:t>
            </w:r>
            <w:proofErr w:type="spellStart"/>
            <w:r w:rsidRPr="00A5061A">
              <w:rPr>
                <w:rFonts w:ascii="Times New Roman" w:eastAsia="Times New Roman" w:hAnsi="Times New Roman" w:cs="Times New Roman"/>
                <w:sz w:val="24"/>
                <w:szCs w:val="24"/>
                <w:lang w:bidi="ar-SA"/>
              </w:rPr>
              <w:t>Fabioli</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2008-10-29</w:t>
            </w:r>
          </w:p>
        </w:tc>
      </w:tr>
    </w:tbl>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lastRenderedPageBreak/>
        <w:t xml:space="preserve">Now we want to select the records with an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 xml:space="preserve"> of "2008-11-11" from the table above.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 use the following SELECT statement:</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SELECT * FROM Orders WHERE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='2008-11-11'</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The result-set will look like this:</w:t>
      </w:r>
    </w:p>
    <w:tbl>
      <w:tblPr>
        <w:tblW w:w="0" w:type="auto"/>
        <w:tblCellSpacing w:w="15" w:type="dxa"/>
        <w:tblCellMar>
          <w:top w:w="15" w:type="dxa"/>
          <w:left w:w="15" w:type="dxa"/>
          <w:bottom w:w="15" w:type="dxa"/>
          <w:right w:w="15" w:type="dxa"/>
        </w:tblCellMar>
        <w:tblLook w:val="04A0"/>
      </w:tblPr>
      <w:tblGrid>
        <w:gridCol w:w="1071"/>
        <w:gridCol w:w="2340"/>
        <w:gridCol w:w="1842"/>
      </w:tblGrid>
      <w:tr w:rsidR="00A5061A" w:rsidRPr="00A5061A" w:rsidTr="00A5061A">
        <w:trPr>
          <w:tblCellSpacing w:w="15" w:type="dxa"/>
        </w:trPr>
        <w:tc>
          <w:tcPr>
            <w:tcW w:w="10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22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ProductName</w:t>
            </w:r>
            <w:proofErr w:type="spellEnd"/>
          </w:p>
        </w:tc>
        <w:tc>
          <w:tcPr>
            <w:tcW w:w="17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Geitost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3</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Mozzarella </w:t>
            </w:r>
            <w:proofErr w:type="spellStart"/>
            <w:r w:rsidRPr="00A5061A">
              <w:rPr>
                <w:rFonts w:ascii="Times New Roman" w:eastAsia="Times New Roman" w:hAnsi="Times New Roman" w:cs="Times New Roman"/>
                <w:sz w:val="24"/>
                <w:szCs w:val="24"/>
                <w:lang w:bidi="ar-SA"/>
              </w:rPr>
              <w:t>di</w:t>
            </w:r>
            <w:proofErr w:type="spellEnd"/>
            <w:r w:rsidRPr="00A5061A">
              <w:rPr>
                <w:rFonts w:ascii="Times New Roman" w:eastAsia="Times New Roman" w:hAnsi="Times New Roman" w:cs="Times New Roman"/>
                <w:sz w:val="24"/>
                <w:szCs w:val="24"/>
                <w:lang w:bidi="ar-SA"/>
              </w:rPr>
              <w:t xml:space="preserve"> Giovanni</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w:t>
            </w:r>
          </w:p>
        </w:tc>
      </w:tr>
    </w:tbl>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Now, assume that the "Orders" table looks like this (notice the time component in the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 column):</w:t>
      </w:r>
    </w:p>
    <w:tbl>
      <w:tblPr>
        <w:tblW w:w="0" w:type="auto"/>
        <w:tblCellSpacing w:w="15" w:type="dxa"/>
        <w:tblCellMar>
          <w:top w:w="15" w:type="dxa"/>
          <w:left w:w="15" w:type="dxa"/>
          <w:bottom w:w="15" w:type="dxa"/>
          <w:right w:w="15" w:type="dxa"/>
        </w:tblCellMar>
        <w:tblLook w:val="04A0"/>
      </w:tblPr>
      <w:tblGrid>
        <w:gridCol w:w="1224"/>
        <w:gridCol w:w="2684"/>
        <w:gridCol w:w="2109"/>
      </w:tblGrid>
      <w:tr w:rsidR="00A5061A" w:rsidRPr="00A5061A" w:rsidTr="00A5061A">
        <w:trPr>
          <w:tblCellSpacing w:w="15" w:type="dxa"/>
        </w:trPr>
        <w:tc>
          <w:tcPr>
            <w:tcW w:w="10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22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ProductName</w:t>
            </w:r>
            <w:proofErr w:type="spellEnd"/>
          </w:p>
        </w:tc>
        <w:tc>
          <w:tcPr>
            <w:tcW w:w="17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Geitost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 13:23:44</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Camembert </w:t>
            </w:r>
            <w:proofErr w:type="spellStart"/>
            <w:r w:rsidRPr="00A5061A">
              <w:rPr>
                <w:rFonts w:ascii="Times New Roman" w:eastAsia="Times New Roman" w:hAnsi="Times New Roman" w:cs="Times New Roman"/>
                <w:sz w:val="24"/>
                <w:szCs w:val="24"/>
                <w:lang w:bidi="ar-SA"/>
              </w:rPr>
              <w:t>Pierrot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2008-11-09 15:45:21</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3</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Mozzarella </w:t>
            </w:r>
            <w:proofErr w:type="spellStart"/>
            <w:r w:rsidRPr="00A5061A">
              <w:rPr>
                <w:rFonts w:ascii="Times New Roman" w:eastAsia="Times New Roman" w:hAnsi="Times New Roman" w:cs="Times New Roman"/>
                <w:sz w:val="24"/>
                <w:szCs w:val="24"/>
                <w:lang w:bidi="ar-SA"/>
              </w:rPr>
              <w:t>di</w:t>
            </w:r>
            <w:proofErr w:type="spellEnd"/>
            <w:r w:rsidRPr="00A5061A">
              <w:rPr>
                <w:rFonts w:ascii="Times New Roman" w:eastAsia="Times New Roman" w:hAnsi="Times New Roman" w:cs="Times New Roman"/>
                <w:sz w:val="24"/>
                <w:szCs w:val="24"/>
                <w:lang w:bidi="ar-SA"/>
              </w:rPr>
              <w:t xml:space="preserve"> Giovanni</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 11:12:01</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4</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Mascarpone </w:t>
            </w:r>
            <w:proofErr w:type="spellStart"/>
            <w:r w:rsidRPr="00A5061A">
              <w:rPr>
                <w:rFonts w:ascii="Times New Roman" w:eastAsia="Times New Roman" w:hAnsi="Times New Roman" w:cs="Times New Roman"/>
                <w:sz w:val="24"/>
                <w:szCs w:val="24"/>
                <w:lang w:bidi="ar-SA"/>
              </w:rPr>
              <w:t>Fabioli</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2008-10-29 14:56:59</w:t>
            </w:r>
          </w:p>
        </w:tc>
      </w:tr>
    </w:tbl>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If we use the same SELECT statement as above:</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SELECT * FROM Orders WHERE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='2008-11-11'</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5061A">
        <w:rPr>
          <w:rFonts w:ascii="Times New Roman" w:eastAsia="Times New Roman" w:hAnsi="Times New Roman" w:cs="Times New Roman"/>
          <w:sz w:val="24"/>
          <w:szCs w:val="24"/>
          <w:lang w:bidi="ar-SA"/>
        </w:rPr>
        <w:t>we</w:t>
      </w:r>
      <w:proofErr w:type="gramEnd"/>
      <w:r w:rsidRPr="00A5061A">
        <w:rPr>
          <w:rFonts w:ascii="Times New Roman" w:eastAsia="Times New Roman" w:hAnsi="Times New Roman" w:cs="Times New Roman"/>
          <w:sz w:val="24"/>
          <w:szCs w:val="24"/>
          <w:lang w:bidi="ar-SA"/>
        </w:rPr>
        <w:t xml:space="preserve"> will get no result! This is because the query is looking only for dates with no time portion.</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b/>
          <w:bCs/>
          <w:sz w:val="24"/>
          <w:szCs w:val="24"/>
          <w:lang w:bidi="ar-SA"/>
        </w:rPr>
        <w:t>Tip:</w:t>
      </w:r>
      <w:r w:rsidRPr="00A5061A">
        <w:rPr>
          <w:rFonts w:ascii="Times New Roman" w:eastAsia="Times New Roman" w:hAnsi="Times New Roman" w:cs="Times New Roman"/>
          <w:sz w:val="24"/>
          <w:szCs w:val="24"/>
          <w:lang w:bidi="ar-SA"/>
        </w:rPr>
        <w:t xml:space="preserve"> If you want to keep your queries simple and easy to maintain, do not allow time components in your dates!</w:t>
      </w:r>
    </w:p>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 xml:space="preserve">SQL Server </w:t>
      </w:r>
      <w:proofErr w:type="gramStart"/>
      <w:r w:rsidRPr="00A5061A">
        <w:rPr>
          <w:rFonts w:ascii="Times New Roman" w:eastAsia="Times New Roman" w:hAnsi="Times New Roman" w:cs="Times New Roman"/>
          <w:b/>
          <w:bCs/>
          <w:kern w:val="36"/>
          <w:sz w:val="48"/>
          <w:szCs w:val="48"/>
          <w:lang w:bidi="ar-SA"/>
        </w:rPr>
        <w:t>GETDATE(</w:t>
      </w:r>
      <w:proofErr w:type="gramEnd"/>
      <w:r w:rsidRPr="00A5061A">
        <w:rPr>
          <w:rFonts w:ascii="Times New Roman" w:eastAsia="Times New Roman" w:hAnsi="Times New Roman" w:cs="Times New Roman"/>
          <w:b/>
          <w:bCs/>
          <w:kern w:val="36"/>
          <w:sz w:val="48"/>
          <w:szCs w:val="48"/>
          <w:lang w:bidi="ar-SA"/>
        </w:rPr>
        <w:t>) Function</w: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Definition and Usage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w:t>
      </w:r>
      <w:proofErr w:type="gramStart"/>
      <w:r w:rsidRPr="00A5061A">
        <w:rPr>
          <w:rFonts w:ascii="Times New Roman" w:eastAsia="Times New Roman" w:hAnsi="Times New Roman" w:cs="Times New Roman"/>
          <w:sz w:val="24"/>
          <w:szCs w:val="24"/>
          <w:lang w:bidi="ar-SA"/>
        </w:rPr>
        <w:t>GETDATE(</w:t>
      </w:r>
      <w:proofErr w:type="gramEnd"/>
      <w:r w:rsidRPr="00A5061A">
        <w:rPr>
          <w:rFonts w:ascii="Times New Roman" w:eastAsia="Times New Roman" w:hAnsi="Times New Roman" w:cs="Times New Roman"/>
          <w:sz w:val="24"/>
          <w:szCs w:val="24"/>
          <w:lang w:bidi="ar-SA"/>
        </w:rPr>
        <w:t>) function returns the current date and time from the SQL Server.</w: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Syntax</w:t>
      </w:r>
    </w:p>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gramStart"/>
      <w:r w:rsidRPr="00A5061A">
        <w:rPr>
          <w:rFonts w:ascii="Times New Roman" w:eastAsia="Times New Roman" w:hAnsi="Times New Roman" w:cs="Times New Roman"/>
          <w:sz w:val="24"/>
          <w:szCs w:val="24"/>
          <w:lang w:bidi="ar-SA"/>
        </w:rPr>
        <w:t>GETDATE()</w:t>
      </w:r>
      <w:proofErr w:type="gramEnd"/>
    </w:p>
    <w:p w:rsidR="00A5061A" w:rsidRPr="00A5061A" w:rsidRDefault="00A5061A" w:rsidP="00A5061A">
      <w:pPr>
        <w:spacing w:after="0" w:line="240" w:lineRule="auto"/>
        <w:rPr>
          <w:rFonts w:ascii="Times New Roman" w:eastAsia="Times New Roman" w:hAnsi="Times New Roman" w:cs="Times New Roman"/>
          <w:sz w:val="24"/>
          <w:szCs w:val="24"/>
          <w:lang w:bidi="ar-SA"/>
        </w:rPr>
      </w:pP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29" style="width:0;height:1.5pt" o:hralign="center" o:hrstd="t" o:hr="t" fillcolor="#aca899" stroked="f"/>
        </w:pic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Example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lastRenderedPageBreak/>
        <w:t>The following SELECT statement:</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SELECT </w:t>
      </w:r>
      <w:proofErr w:type="gramStart"/>
      <w:r w:rsidRPr="00A5061A">
        <w:rPr>
          <w:rFonts w:ascii="Times New Roman" w:eastAsia="Times New Roman" w:hAnsi="Times New Roman" w:cs="Times New Roman"/>
          <w:sz w:val="24"/>
          <w:szCs w:val="24"/>
          <w:lang w:bidi="ar-SA"/>
        </w:rPr>
        <w:t>GETDATE(</w:t>
      </w:r>
      <w:proofErr w:type="gramEnd"/>
      <w:r w:rsidRPr="00A5061A">
        <w:rPr>
          <w:rFonts w:ascii="Times New Roman" w:eastAsia="Times New Roman" w:hAnsi="Times New Roman" w:cs="Times New Roman"/>
          <w:sz w:val="24"/>
          <w:szCs w:val="24"/>
          <w:lang w:bidi="ar-SA"/>
        </w:rPr>
        <w:t xml:space="preserve">) AS </w:t>
      </w:r>
      <w:proofErr w:type="spellStart"/>
      <w:r w:rsidRPr="00A5061A">
        <w:rPr>
          <w:rFonts w:ascii="Times New Roman" w:eastAsia="Times New Roman" w:hAnsi="Times New Roman" w:cs="Times New Roman"/>
          <w:sz w:val="24"/>
          <w:szCs w:val="24"/>
          <w:lang w:bidi="ar-SA"/>
        </w:rPr>
        <w:t>CurrentDateTime</w:t>
      </w:r>
      <w:proofErr w:type="spellEnd"/>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5061A">
        <w:rPr>
          <w:rFonts w:ascii="Times New Roman" w:eastAsia="Times New Roman" w:hAnsi="Times New Roman" w:cs="Times New Roman"/>
          <w:sz w:val="24"/>
          <w:szCs w:val="24"/>
          <w:lang w:bidi="ar-SA"/>
        </w:rPr>
        <w:t>will</w:t>
      </w:r>
      <w:proofErr w:type="gramEnd"/>
      <w:r w:rsidRPr="00A5061A">
        <w:rPr>
          <w:rFonts w:ascii="Times New Roman" w:eastAsia="Times New Roman" w:hAnsi="Times New Roman" w:cs="Times New Roman"/>
          <w:sz w:val="24"/>
          <w:szCs w:val="24"/>
          <w:lang w:bidi="ar-SA"/>
        </w:rPr>
        <w:t xml:space="preserve"> result in something like this:</w:t>
      </w:r>
    </w:p>
    <w:tbl>
      <w:tblPr>
        <w:tblW w:w="2500" w:type="pct"/>
        <w:tblCellSpacing w:w="15" w:type="dxa"/>
        <w:tblCellMar>
          <w:top w:w="15" w:type="dxa"/>
          <w:left w:w="15" w:type="dxa"/>
          <w:bottom w:w="15" w:type="dxa"/>
          <w:right w:w="15" w:type="dxa"/>
        </w:tblCellMar>
        <w:tblLook w:val="04A0"/>
      </w:tblPr>
      <w:tblGrid>
        <w:gridCol w:w="4725"/>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CurrentDateTime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 12:45:34.243</w:t>
            </w:r>
          </w:p>
        </w:tc>
      </w:tr>
    </w:tbl>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b/>
          <w:bCs/>
          <w:sz w:val="24"/>
          <w:szCs w:val="24"/>
          <w:lang w:bidi="ar-SA"/>
        </w:rPr>
        <w:t>Note:</w:t>
      </w:r>
      <w:r w:rsidRPr="00A5061A">
        <w:rPr>
          <w:rFonts w:ascii="Times New Roman" w:eastAsia="Times New Roman" w:hAnsi="Times New Roman" w:cs="Times New Roman"/>
          <w:sz w:val="24"/>
          <w:szCs w:val="24"/>
          <w:lang w:bidi="ar-SA"/>
        </w:rPr>
        <w:t xml:space="preserve"> The time part above goes all the way to milliseconds.</w: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Example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following SQL creates an "Orders" table with a </w:t>
      </w:r>
      <w:proofErr w:type="spellStart"/>
      <w:r w:rsidRPr="00A5061A">
        <w:rPr>
          <w:rFonts w:ascii="Times New Roman" w:eastAsia="Times New Roman" w:hAnsi="Times New Roman" w:cs="Times New Roman"/>
          <w:sz w:val="24"/>
          <w:szCs w:val="24"/>
          <w:lang w:bidi="ar-SA"/>
        </w:rPr>
        <w:t>datetime</w:t>
      </w:r>
      <w:proofErr w:type="spellEnd"/>
      <w:r w:rsidRPr="00A5061A">
        <w:rPr>
          <w:rFonts w:ascii="Times New Roman" w:eastAsia="Times New Roman" w:hAnsi="Times New Roman" w:cs="Times New Roman"/>
          <w:sz w:val="24"/>
          <w:szCs w:val="24"/>
          <w:lang w:bidi="ar-SA"/>
        </w:rPr>
        <w:t xml:space="preserve"> column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CREATE TABLE </w:t>
      </w:r>
      <w:proofErr w:type="gramStart"/>
      <w:r w:rsidRPr="00A5061A">
        <w:rPr>
          <w:rFonts w:ascii="Times New Roman" w:eastAsia="Times New Roman" w:hAnsi="Times New Roman" w:cs="Times New Roman"/>
          <w:sz w:val="24"/>
          <w:szCs w:val="24"/>
          <w:lang w:bidi="ar-SA"/>
        </w:rPr>
        <w:t>Orders</w:t>
      </w:r>
      <w:proofErr w:type="gramEnd"/>
      <w:r w:rsidRPr="00A5061A">
        <w:rPr>
          <w:rFonts w:ascii="Times New Roman" w:eastAsia="Times New Roman" w:hAnsi="Times New Roman" w:cs="Times New Roman"/>
          <w:sz w:val="24"/>
          <w:szCs w:val="24"/>
          <w:lang w:bidi="ar-SA"/>
        </w:rPr>
        <w:br/>
        <w:t>(</w:t>
      </w:r>
      <w:r w:rsidRPr="00A5061A">
        <w:rPr>
          <w:rFonts w:ascii="Times New Roman" w:eastAsia="Times New Roman" w:hAnsi="Times New Roman" w:cs="Times New Roman"/>
          <w:sz w:val="24"/>
          <w:szCs w:val="24"/>
          <w:lang w:bidi="ar-SA"/>
        </w:rPr>
        <w:br/>
      </w:r>
      <w:proofErr w:type="spellStart"/>
      <w:r w:rsidRPr="00A5061A">
        <w:rPr>
          <w:rFonts w:ascii="Times New Roman" w:eastAsia="Times New Roman" w:hAnsi="Times New Roman" w:cs="Times New Roman"/>
          <w:sz w:val="24"/>
          <w:szCs w:val="24"/>
          <w:lang w:bidi="ar-SA"/>
        </w:rPr>
        <w:t>OrderId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int</w:t>
      </w:r>
      <w:proofErr w:type="spellEnd"/>
      <w:r w:rsidRPr="00A5061A">
        <w:rPr>
          <w:rFonts w:ascii="Times New Roman" w:eastAsia="Times New Roman" w:hAnsi="Times New Roman" w:cs="Times New Roman"/>
          <w:sz w:val="24"/>
          <w:szCs w:val="24"/>
          <w:lang w:bidi="ar-SA"/>
        </w:rPr>
        <w:t xml:space="preserve"> NOT NULL PRIMARY KEY,</w:t>
      </w:r>
      <w:r w:rsidRPr="00A5061A">
        <w:rPr>
          <w:rFonts w:ascii="Times New Roman" w:eastAsia="Times New Roman" w:hAnsi="Times New Roman" w:cs="Times New Roman"/>
          <w:sz w:val="24"/>
          <w:szCs w:val="24"/>
          <w:lang w:bidi="ar-SA"/>
        </w:rPr>
        <w:br/>
      </w:r>
      <w:proofErr w:type="spellStart"/>
      <w:r w:rsidRPr="00A5061A">
        <w:rPr>
          <w:rFonts w:ascii="Times New Roman" w:eastAsia="Times New Roman" w:hAnsi="Times New Roman" w:cs="Times New Roman"/>
          <w:sz w:val="24"/>
          <w:szCs w:val="24"/>
          <w:lang w:bidi="ar-SA"/>
        </w:rPr>
        <w:t>ProductName</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varchar</w:t>
      </w:r>
      <w:proofErr w:type="spellEnd"/>
      <w:r w:rsidRPr="00A5061A">
        <w:rPr>
          <w:rFonts w:ascii="Times New Roman" w:eastAsia="Times New Roman" w:hAnsi="Times New Roman" w:cs="Times New Roman"/>
          <w:sz w:val="24"/>
          <w:szCs w:val="24"/>
          <w:lang w:bidi="ar-SA"/>
        </w:rPr>
        <w:t>(50) NOT NULL,</w:t>
      </w:r>
      <w:r w:rsidRPr="00A5061A">
        <w:rPr>
          <w:rFonts w:ascii="Times New Roman" w:eastAsia="Times New Roman" w:hAnsi="Times New Roman" w:cs="Times New Roman"/>
          <w:sz w:val="24"/>
          <w:szCs w:val="24"/>
          <w:lang w:bidi="ar-SA"/>
        </w:rPr>
        <w:br/>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datetime</w:t>
      </w:r>
      <w:proofErr w:type="spellEnd"/>
      <w:r w:rsidRPr="00A5061A">
        <w:rPr>
          <w:rFonts w:ascii="Times New Roman" w:eastAsia="Times New Roman" w:hAnsi="Times New Roman" w:cs="Times New Roman"/>
          <w:sz w:val="24"/>
          <w:szCs w:val="24"/>
          <w:lang w:bidi="ar-SA"/>
        </w:rPr>
        <w:t xml:space="preserve"> NOT NULL DEFAULT GETDATE()</w:t>
      </w:r>
      <w:r w:rsidRPr="00A5061A">
        <w:rPr>
          <w:rFonts w:ascii="Times New Roman" w:eastAsia="Times New Roman" w:hAnsi="Times New Roman" w:cs="Times New Roman"/>
          <w:sz w:val="24"/>
          <w:szCs w:val="24"/>
          <w:lang w:bidi="ar-SA"/>
        </w:rPr>
        <w:br/>
        <w:t>)</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Notice that the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 xml:space="preserve"> column specifies </w:t>
      </w:r>
      <w:proofErr w:type="gramStart"/>
      <w:r w:rsidRPr="00A5061A">
        <w:rPr>
          <w:rFonts w:ascii="Times New Roman" w:eastAsia="Times New Roman" w:hAnsi="Times New Roman" w:cs="Times New Roman"/>
          <w:sz w:val="24"/>
          <w:szCs w:val="24"/>
          <w:lang w:bidi="ar-SA"/>
        </w:rPr>
        <w:t>GETDATE(</w:t>
      </w:r>
      <w:proofErr w:type="gramEnd"/>
      <w:r w:rsidRPr="00A5061A">
        <w:rPr>
          <w:rFonts w:ascii="Times New Roman" w:eastAsia="Times New Roman" w:hAnsi="Times New Roman" w:cs="Times New Roman"/>
          <w:sz w:val="24"/>
          <w:szCs w:val="24"/>
          <w:lang w:bidi="ar-SA"/>
        </w:rPr>
        <w:t>) as the default value. As a result, when you insert a row into the table, the current date and time are automatically inserted into the column.</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Now we want to insert a record into the "Orders" table:</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INSERT INTO Orders (</w:t>
      </w:r>
      <w:proofErr w:type="spellStart"/>
      <w:r w:rsidRPr="00A5061A">
        <w:rPr>
          <w:rFonts w:ascii="Times New Roman" w:eastAsia="Times New Roman" w:hAnsi="Times New Roman" w:cs="Times New Roman"/>
          <w:sz w:val="24"/>
          <w:szCs w:val="24"/>
          <w:lang w:bidi="ar-SA"/>
        </w:rPr>
        <w:t>ProductName</w:t>
      </w:r>
      <w:proofErr w:type="spellEnd"/>
      <w:r w:rsidRPr="00A5061A">
        <w:rPr>
          <w:rFonts w:ascii="Times New Roman" w:eastAsia="Times New Roman" w:hAnsi="Times New Roman" w:cs="Times New Roman"/>
          <w:sz w:val="24"/>
          <w:szCs w:val="24"/>
          <w:lang w:bidi="ar-SA"/>
        </w:rPr>
        <w:t>) VALUES ('</w:t>
      </w:r>
      <w:proofErr w:type="spellStart"/>
      <w:r w:rsidRPr="00A5061A">
        <w:rPr>
          <w:rFonts w:ascii="Times New Roman" w:eastAsia="Times New Roman" w:hAnsi="Times New Roman" w:cs="Times New Roman"/>
          <w:sz w:val="24"/>
          <w:szCs w:val="24"/>
          <w:lang w:bidi="ar-SA"/>
        </w:rPr>
        <w:t>Jarlsberg</w:t>
      </w:r>
      <w:proofErr w:type="spellEnd"/>
      <w:r w:rsidRPr="00A5061A">
        <w:rPr>
          <w:rFonts w:ascii="Times New Roman" w:eastAsia="Times New Roman" w:hAnsi="Times New Roman" w:cs="Times New Roman"/>
          <w:sz w:val="24"/>
          <w:szCs w:val="24"/>
          <w:lang w:bidi="ar-SA"/>
        </w:rPr>
        <w:t xml:space="preserve"> Cheese')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The "Orders" table will now look something like this:</w:t>
      </w:r>
    </w:p>
    <w:tbl>
      <w:tblPr>
        <w:tblW w:w="0" w:type="auto"/>
        <w:tblCellSpacing w:w="15" w:type="dxa"/>
        <w:tblCellMar>
          <w:top w:w="15" w:type="dxa"/>
          <w:left w:w="15" w:type="dxa"/>
          <w:bottom w:w="15" w:type="dxa"/>
          <w:right w:w="15" w:type="dxa"/>
        </w:tblCellMar>
        <w:tblLook w:val="04A0"/>
      </w:tblPr>
      <w:tblGrid>
        <w:gridCol w:w="942"/>
        <w:gridCol w:w="1680"/>
        <w:gridCol w:w="2529"/>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ProductName</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Jarlsberg</w:t>
            </w:r>
            <w:proofErr w:type="spellEnd"/>
            <w:r w:rsidRPr="00A5061A">
              <w:rPr>
                <w:rFonts w:ascii="Times New Roman" w:eastAsia="Times New Roman" w:hAnsi="Times New Roman" w:cs="Times New Roman"/>
                <w:sz w:val="24"/>
                <w:szCs w:val="24"/>
                <w:lang w:bidi="ar-SA"/>
              </w:rPr>
              <w:t xml:space="preserve"> Cheese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 13:23:44.657</w:t>
            </w:r>
          </w:p>
        </w:tc>
      </w:tr>
    </w:tbl>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 xml:space="preserve">SQL Server </w:t>
      </w:r>
      <w:proofErr w:type="gramStart"/>
      <w:r w:rsidRPr="00A5061A">
        <w:rPr>
          <w:rFonts w:ascii="Times New Roman" w:eastAsia="Times New Roman" w:hAnsi="Times New Roman" w:cs="Times New Roman"/>
          <w:b/>
          <w:bCs/>
          <w:kern w:val="36"/>
          <w:sz w:val="48"/>
          <w:szCs w:val="48"/>
          <w:lang w:bidi="ar-SA"/>
        </w:rPr>
        <w:t>DATEPART(</w:t>
      </w:r>
      <w:proofErr w:type="gramEnd"/>
      <w:r w:rsidRPr="00A5061A">
        <w:rPr>
          <w:rFonts w:ascii="Times New Roman" w:eastAsia="Times New Roman" w:hAnsi="Times New Roman" w:cs="Times New Roman"/>
          <w:b/>
          <w:bCs/>
          <w:kern w:val="36"/>
          <w:sz w:val="48"/>
          <w:szCs w:val="48"/>
          <w:lang w:bidi="ar-SA"/>
        </w:rPr>
        <w:t>) Function</w:t>
      </w:r>
    </w:p>
    <w:p w:rsidR="00A5061A" w:rsidRPr="00A5061A" w:rsidRDefault="00A5061A" w:rsidP="00A5061A">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bidi="ar-SA"/>
        </w:rPr>
      </w:pPr>
      <w:r w:rsidRPr="00A5061A">
        <w:rPr>
          <w:rFonts w:ascii="Times New Roman" w:eastAsia="Times New Roman" w:hAnsi="Times New Roman" w:cs="Times New Roman"/>
          <w:b/>
          <w:bCs/>
          <w:color w:val="000000"/>
          <w:sz w:val="36"/>
          <w:szCs w:val="36"/>
          <w:lang w:bidi="ar-SA"/>
        </w:rPr>
        <w:t>Definition and Usage</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 xml:space="preserve">The </w:t>
      </w:r>
      <w:proofErr w:type="gramStart"/>
      <w:r w:rsidRPr="00A5061A">
        <w:rPr>
          <w:rFonts w:ascii="Times New Roman" w:eastAsia="Times New Roman" w:hAnsi="Times New Roman" w:cs="Times New Roman"/>
          <w:color w:val="000000"/>
          <w:sz w:val="24"/>
          <w:szCs w:val="24"/>
          <w:lang w:bidi="ar-SA"/>
        </w:rPr>
        <w:t>DATEPART(</w:t>
      </w:r>
      <w:proofErr w:type="gramEnd"/>
      <w:r w:rsidRPr="00A5061A">
        <w:rPr>
          <w:rFonts w:ascii="Times New Roman" w:eastAsia="Times New Roman" w:hAnsi="Times New Roman" w:cs="Times New Roman"/>
          <w:color w:val="000000"/>
          <w:sz w:val="24"/>
          <w:szCs w:val="24"/>
          <w:lang w:bidi="ar-SA"/>
        </w:rPr>
        <w:t>) function is used to return a single part of a date/time, such as year, month, day, hour, minute, etc.</w:t>
      </w:r>
    </w:p>
    <w:p w:rsidR="00A5061A" w:rsidRPr="00A5061A" w:rsidRDefault="00A5061A" w:rsidP="00A5061A">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bidi="ar-SA"/>
        </w:rPr>
      </w:pPr>
      <w:r w:rsidRPr="00A5061A">
        <w:rPr>
          <w:rFonts w:ascii="Times New Roman" w:eastAsia="Times New Roman" w:hAnsi="Times New Roman" w:cs="Times New Roman"/>
          <w:b/>
          <w:bCs/>
          <w:color w:val="000000"/>
          <w:sz w:val="27"/>
          <w:szCs w:val="27"/>
          <w:lang w:bidi="ar-SA"/>
        </w:rPr>
        <w:t>Syntax</w:t>
      </w:r>
    </w:p>
    <w:p w:rsidR="00A5061A" w:rsidRPr="00A5061A" w:rsidRDefault="00A5061A" w:rsidP="00A5061A">
      <w:pPr>
        <w:shd w:val="clear" w:color="auto" w:fill="FFFFFF"/>
        <w:spacing w:after="0" w:line="240" w:lineRule="auto"/>
        <w:rPr>
          <w:rFonts w:ascii="Times New Roman" w:eastAsia="Times New Roman" w:hAnsi="Times New Roman" w:cs="Times New Roman"/>
          <w:color w:val="000000"/>
          <w:sz w:val="24"/>
          <w:szCs w:val="24"/>
          <w:lang w:bidi="ar-SA"/>
        </w:rPr>
      </w:pPr>
      <w:proofErr w:type="gramStart"/>
      <w:r w:rsidRPr="00A5061A">
        <w:rPr>
          <w:rFonts w:ascii="Times New Roman" w:eastAsia="Times New Roman" w:hAnsi="Times New Roman" w:cs="Times New Roman"/>
          <w:color w:val="000000"/>
          <w:sz w:val="24"/>
          <w:szCs w:val="24"/>
          <w:lang w:bidi="ar-SA"/>
        </w:rPr>
        <w:lastRenderedPageBreak/>
        <w:t>DATEPART(</w:t>
      </w:r>
      <w:proofErr w:type="spellStart"/>
      <w:proofErr w:type="gramEnd"/>
      <w:r w:rsidRPr="00A5061A">
        <w:rPr>
          <w:rFonts w:ascii="Times New Roman" w:eastAsia="Times New Roman" w:hAnsi="Times New Roman" w:cs="Times New Roman"/>
          <w:color w:val="000000"/>
          <w:sz w:val="24"/>
          <w:szCs w:val="24"/>
          <w:lang w:bidi="ar-SA"/>
        </w:rPr>
        <w:t>datepart,date</w:t>
      </w:r>
      <w:proofErr w:type="spellEnd"/>
      <w:r w:rsidRPr="00A5061A">
        <w:rPr>
          <w:rFonts w:ascii="Times New Roman" w:eastAsia="Times New Roman" w:hAnsi="Times New Roman" w:cs="Times New Roman"/>
          <w:color w:val="000000"/>
          <w:sz w:val="24"/>
          <w:szCs w:val="24"/>
          <w:lang w:bidi="ar-SA"/>
        </w:rPr>
        <w:t>)</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 xml:space="preserve">Where date is a valid date expression and </w:t>
      </w:r>
      <w:proofErr w:type="spellStart"/>
      <w:r w:rsidRPr="00A5061A">
        <w:rPr>
          <w:rFonts w:ascii="Times New Roman" w:eastAsia="Times New Roman" w:hAnsi="Times New Roman" w:cs="Times New Roman"/>
          <w:color w:val="000000"/>
          <w:sz w:val="24"/>
          <w:szCs w:val="24"/>
          <w:lang w:bidi="ar-SA"/>
        </w:rPr>
        <w:t>datepart</w:t>
      </w:r>
      <w:proofErr w:type="spellEnd"/>
      <w:r w:rsidRPr="00A5061A">
        <w:rPr>
          <w:rFonts w:ascii="Times New Roman" w:eastAsia="Times New Roman" w:hAnsi="Times New Roman" w:cs="Times New Roman"/>
          <w:color w:val="000000"/>
          <w:sz w:val="24"/>
          <w:szCs w:val="24"/>
          <w:lang w:bidi="ar-SA"/>
        </w:rPr>
        <w:t xml:space="preserve"> can be one of the following:</w:t>
      </w:r>
    </w:p>
    <w:tbl>
      <w:tblPr>
        <w:tblW w:w="0" w:type="auto"/>
        <w:tblCellSpacing w:w="15" w:type="dxa"/>
        <w:tblCellMar>
          <w:top w:w="15" w:type="dxa"/>
          <w:left w:w="15" w:type="dxa"/>
          <w:bottom w:w="15" w:type="dxa"/>
          <w:right w:w="15" w:type="dxa"/>
        </w:tblCellMar>
        <w:tblLook w:val="04A0"/>
      </w:tblPr>
      <w:tblGrid>
        <w:gridCol w:w="1302"/>
        <w:gridCol w:w="1436"/>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datepart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Abbreviation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year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quarter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qq</w:t>
            </w:r>
            <w:proofErr w:type="spellEnd"/>
            <w:r w:rsidRPr="00A5061A">
              <w:rPr>
                <w:rFonts w:ascii="Times New Roman" w:eastAsia="Times New Roman" w:hAnsi="Times New Roman" w:cs="Times New Roman"/>
                <w:sz w:val="24"/>
                <w:szCs w:val="24"/>
                <w:lang w:bidi="ar-SA"/>
              </w:rPr>
              <w:t>, q</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month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mm, m</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dayofyear</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dy</w:t>
            </w:r>
            <w:proofErr w:type="spellEnd"/>
            <w:r w:rsidRPr="00A5061A">
              <w:rPr>
                <w:rFonts w:ascii="Times New Roman" w:eastAsia="Times New Roman" w:hAnsi="Times New Roman" w:cs="Times New Roman"/>
                <w:sz w:val="24"/>
                <w:szCs w:val="24"/>
                <w:lang w:bidi="ar-SA"/>
              </w:rPr>
              <w:t>, y</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day</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d</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week</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wk, </w:t>
            </w:r>
            <w:proofErr w:type="spellStart"/>
            <w:r w:rsidRPr="00A5061A">
              <w:rPr>
                <w:rFonts w:ascii="Times New Roman" w:eastAsia="Times New Roman" w:hAnsi="Times New Roman" w:cs="Times New Roman"/>
                <w:sz w:val="24"/>
                <w:szCs w:val="24"/>
                <w:lang w:bidi="ar-SA"/>
              </w:rPr>
              <w:t>ww</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weekday</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dw</w:t>
            </w:r>
            <w:proofErr w:type="spellEnd"/>
            <w:r w:rsidRPr="00A5061A">
              <w:rPr>
                <w:rFonts w:ascii="Times New Roman" w:eastAsia="Times New Roman" w:hAnsi="Times New Roman" w:cs="Times New Roman"/>
                <w:sz w:val="24"/>
                <w:szCs w:val="24"/>
                <w:lang w:bidi="ar-SA"/>
              </w:rPr>
              <w:t>, w</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hour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hh</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minute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 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ss</w:t>
            </w:r>
            <w:proofErr w:type="spellEnd"/>
            <w:r w:rsidRPr="00A5061A">
              <w:rPr>
                <w:rFonts w:ascii="Times New Roman" w:eastAsia="Times New Roman" w:hAnsi="Times New Roman" w:cs="Times New Roman"/>
                <w:sz w:val="24"/>
                <w:szCs w:val="24"/>
                <w:lang w:bidi="ar-SA"/>
              </w:rPr>
              <w:t>, s</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millisecond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ms</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microsecond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mcs</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nanosecond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ns</w:t>
            </w:r>
          </w:p>
        </w:tc>
      </w:tr>
    </w:tbl>
    <w:p w:rsidR="00A5061A" w:rsidRPr="00A5061A" w:rsidRDefault="00A5061A" w:rsidP="00A5061A">
      <w:pPr>
        <w:shd w:val="clear" w:color="auto" w:fill="FFFFFF"/>
        <w:spacing w:after="0" w:line="240" w:lineRule="auto"/>
        <w:rPr>
          <w:rFonts w:ascii="Times New Roman" w:eastAsia="Times New Roman" w:hAnsi="Times New Roman" w:cs="Times New Roman"/>
          <w:color w:val="000000"/>
          <w:sz w:val="24"/>
          <w:szCs w:val="24"/>
          <w:lang w:bidi="ar-SA"/>
        </w:rPr>
      </w:pPr>
    </w:p>
    <w:p w:rsidR="00A5061A" w:rsidRPr="00A5061A" w:rsidRDefault="007D7B6B" w:rsidP="00A5061A">
      <w:pPr>
        <w:shd w:val="clear" w:color="auto" w:fill="FFFFFF"/>
        <w:spacing w:after="0" w:line="240" w:lineRule="auto"/>
        <w:rPr>
          <w:rFonts w:ascii="Times New Roman" w:eastAsia="Times New Roman" w:hAnsi="Times New Roman" w:cs="Times New Roman"/>
          <w:color w:val="000000"/>
          <w:sz w:val="24"/>
          <w:szCs w:val="24"/>
          <w:lang w:bidi="ar-SA"/>
        </w:rPr>
      </w:pPr>
      <w:r w:rsidRPr="007D7B6B">
        <w:rPr>
          <w:rFonts w:ascii="Times New Roman" w:eastAsia="Times New Roman" w:hAnsi="Times New Roman" w:cs="Times New Roman"/>
          <w:color w:val="000000"/>
          <w:sz w:val="24"/>
          <w:szCs w:val="24"/>
          <w:lang w:bidi="ar-SA"/>
        </w:rPr>
        <w:pict>
          <v:rect id="_x0000_i1030" style="width:0;height:1.5pt" o:hralign="center" o:hrstd="t" o:hr="t" fillcolor="#aca899" stroked="f"/>
        </w:pict>
      </w:r>
    </w:p>
    <w:p w:rsidR="00A5061A" w:rsidRPr="00A5061A" w:rsidRDefault="00A5061A" w:rsidP="00A5061A">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bidi="ar-SA"/>
        </w:rPr>
      </w:pPr>
      <w:r w:rsidRPr="00A5061A">
        <w:rPr>
          <w:rFonts w:ascii="Times New Roman" w:eastAsia="Times New Roman" w:hAnsi="Times New Roman" w:cs="Times New Roman"/>
          <w:b/>
          <w:bCs/>
          <w:color w:val="000000"/>
          <w:sz w:val="27"/>
          <w:szCs w:val="27"/>
          <w:lang w:bidi="ar-SA"/>
        </w:rPr>
        <w:t>Example</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Assume we have the following "Orders" table:</w:t>
      </w:r>
    </w:p>
    <w:tbl>
      <w:tblPr>
        <w:tblW w:w="0" w:type="auto"/>
        <w:tblCellSpacing w:w="15" w:type="dxa"/>
        <w:tblCellMar>
          <w:top w:w="15" w:type="dxa"/>
          <w:left w:w="15" w:type="dxa"/>
          <w:bottom w:w="15" w:type="dxa"/>
          <w:right w:w="15" w:type="dxa"/>
        </w:tblCellMar>
        <w:tblLook w:val="04A0"/>
      </w:tblPr>
      <w:tblGrid>
        <w:gridCol w:w="942"/>
        <w:gridCol w:w="1680"/>
        <w:gridCol w:w="2529"/>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ProductName</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Jarlsberg</w:t>
            </w:r>
            <w:proofErr w:type="spellEnd"/>
            <w:r w:rsidRPr="00A5061A">
              <w:rPr>
                <w:rFonts w:ascii="Times New Roman" w:eastAsia="Times New Roman" w:hAnsi="Times New Roman" w:cs="Times New Roman"/>
                <w:sz w:val="24"/>
                <w:szCs w:val="24"/>
                <w:lang w:bidi="ar-SA"/>
              </w:rPr>
              <w:t xml:space="preserve"> Cheese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 13:23:44.657</w:t>
            </w:r>
          </w:p>
        </w:tc>
      </w:tr>
    </w:tbl>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The following SELECT statement:</w:t>
      </w:r>
    </w:p>
    <w:p w:rsidR="00A5061A" w:rsidRPr="00A5061A" w:rsidRDefault="00A5061A" w:rsidP="00A5061A">
      <w:pPr>
        <w:shd w:val="clear" w:color="auto" w:fill="FFFFFF"/>
        <w:spacing w:after="0"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 xml:space="preserve">SELECT </w:t>
      </w:r>
      <w:proofErr w:type="gramStart"/>
      <w:r w:rsidRPr="00A5061A">
        <w:rPr>
          <w:rFonts w:ascii="Times New Roman" w:eastAsia="Times New Roman" w:hAnsi="Times New Roman" w:cs="Times New Roman"/>
          <w:color w:val="000000"/>
          <w:sz w:val="24"/>
          <w:szCs w:val="24"/>
          <w:lang w:bidi="ar-SA"/>
        </w:rPr>
        <w:t>DATEPART(</w:t>
      </w:r>
      <w:proofErr w:type="spellStart"/>
      <w:proofErr w:type="gramEnd"/>
      <w:r w:rsidRPr="00A5061A">
        <w:rPr>
          <w:rFonts w:ascii="Times New Roman" w:eastAsia="Times New Roman" w:hAnsi="Times New Roman" w:cs="Times New Roman"/>
          <w:color w:val="000000"/>
          <w:sz w:val="24"/>
          <w:szCs w:val="24"/>
          <w:lang w:bidi="ar-SA"/>
        </w:rPr>
        <w:t>yyyy,OrderDate</w:t>
      </w:r>
      <w:proofErr w:type="spellEnd"/>
      <w:r w:rsidRPr="00A5061A">
        <w:rPr>
          <w:rFonts w:ascii="Times New Roman" w:eastAsia="Times New Roman" w:hAnsi="Times New Roman" w:cs="Times New Roman"/>
          <w:color w:val="000000"/>
          <w:sz w:val="24"/>
          <w:szCs w:val="24"/>
          <w:lang w:bidi="ar-SA"/>
        </w:rPr>
        <w:t xml:space="preserve">) AS </w:t>
      </w:r>
      <w:proofErr w:type="spellStart"/>
      <w:r w:rsidRPr="00A5061A">
        <w:rPr>
          <w:rFonts w:ascii="Times New Roman" w:eastAsia="Times New Roman" w:hAnsi="Times New Roman" w:cs="Times New Roman"/>
          <w:color w:val="000000"/>
          <w:sz w:val="24"/>
          <w:szCs w:val="24"/>
          <w:lang w:bidi="ar-SA"/>
        </w:rPr>
        <w:t>OrderYear</w:t>
      </w:r>
      <w:proofErr w:type="spellEnd"/>
      <w:r w:rsidRPr="00A5061A">
        <w:rPr>
          <w:rFonts w:ascii="Times New Roman" w:eastAsia="Times New Roman" w:hAnsi="Times New Roman" w:cs="Times New Roman"/>
          <w:color w:val="000000"/>
          <w:sz w:val="24"/>
          <w:szCs w:val="24"/>
          <w:lang w:bidi="ar-SA"/>
        </w:rPr>
        <w:t>,</w:t>
      </w:r>
      <w:r w:rsidRPr="00A5061A">
        <w:rPr>
          <w:rFonts w:ascii="Times New Roman" w:eastAsia="Times New Roman" w:hAnsi="Times New Roman" w:cs="Times New Roman"/>
          <w:color w:val="000000"/>
          <w:sz w:val="24"/>
          <w:szCs w:val="24"/>
          <w:lang w:bidi="ar-SA"/>
        </w:rPr>
        <w:br/>
        <w:t>DATEPART(</w:t>
      </w:r>
      <w:proofErr w:type="spellStart"/>
      <w:r w:rsidRPr="00A5061A">
        <w:rPr>
          <w:rFonts w:ascii="Times New Roman" w:eastAsia="Times New Roman" w:hAnsi="Times New Roman" w:cs="Times New Roman"/>
          <w:color w:val="000000"/>
          <w:sz w:val="24"/>
          <w:szCs w:val="24"/>
          <w:lang w:bidi="ar-SA"/>
        </w:rPr>
        <w:t>mm,OrderDate</w:t>
      </w:r>
      <w:proofErr w:type="spellEnd"/>
      <w:r w:rsidRPr="00A5061A">
        <w:rPr>
          <w:rFonts w:ascii="Times New Roman" w:eastAsia="Times New Roman" w:hAnsi="Times New Roman" w:cs="Times New Roman"/>
          <w:color w:val="000000"/>
          <w:sz w:val="24"/>
          <w:szCs w:val="24"/>
          <w:lang w:bidi="ar-SA"/>
        </w:rPr>
        <w:t xml:space="preserve">) AS </w:t>
      </w:r>
      <w:proofErr w:type="spellStart"/>
      <w:r w:rsidRPr="00A5061A">
        <w:rPr>
          <w:rFonts w:ascii="Times New Roman" w:eastAsia="Times New Roman" w:hAnsi="Times New Roman" w:cs="Times New Roman"/>
          <w:color w:val="000000"/>
          <w:sz w:val="24"/>
          <w:szCs w:val="24"/>
          <w:lang w:bidi="ar-SA"/>
        </w:rPr>
        <w:t>OrderMonth</w:t>
      </w:r>
      <w:proofErr w:type="spellEnd"/>
      <w:r w:rsidRPr="00A5061A">
        <w:rPr>
          <w:rFonts w:ascii="Times New Roman" w:eastAsia="Times New Roman" w:hAnsi="Times New Roman" w:cs="Times New Roman"/>
          <w:color w:val="000000"/>
          <w:sz w:val="24"/>
          <w:szCs w:val="24"/>
          <w:lang w:bidi="ar-SA"/>
        </w:rPr>
        <w:t>,</w:t>
      </w:r>
      <w:r w:rsidRPr="00A5061A">
        <w:rPr>
          <w:rFonts w:ascii="Times New Roman" w:eastAsia="Times New Roman" w:hAnsi="Times New Roman" w:cs="Times New Roman"/>
          <w:color w:val="000000"/>
          <w:sz w:val="24"/>
          <w:szCs w:val="24"/>
          <w:lang w:bidi="ar-SA"/>
        </w:rPr>
        <w:br/>
        <w:t>DATEPART(</w:t>
      </w:r>
      <w:proofErr w:type="spellStart"/>
      <w:r w:rsidRPr="00A5061A">
        <w:rPr>
          <w:rFonts w:ascii="Times New Roman" w:eastAsia="Times New Roman" w:hAnsi="Times New Roman" w:cs="Times New Roman"/>
          <w:color w:val="000000"/>
          <w:sz w:val="24"/>
          <w:szCs w:val="24"/>
          <w:lang w:bidi="ar-SA"/>
        </w:rPr>
        <w:t>dd,OrderDate</w:t>
      </w:r>
      <w:proofErr w:type="spellEnd"/>
      <w:r w:rsidRPr="00A5061A">
        <w:rPr>
          <w:rFonts w:ascii="Times New Roman" w:eastAsia="Times New Roman" w:hAnsi="Times New Roman" w:cs="Times New Roman"/>
          <w:color w:val="000000"/>
          <w:sz w:val="24"/>
          <w:szCs w:val="24"/>
          <w:lang w:bidi="ar-SA"/>
        </w:rPr>
        <w:t xml:space="preserve">) AS </w:t>
      </w:r>
      <w:proofErr w:type="spellStart"/>
      <w:r w:rsidRPr="00A5061A">
        <w:rPr>
          <w:rFonts w:ascii="Times New Roman" w:eastAsia="Times New Roman" w:hAnsi="Times New Roman" w:cs="Times New Roman"/>
          <w:color w:val="000000"/>
          <w:sz w:val="24"/>
          <w:szCs w:val="24"/>
          <w:lang w:bidi="ar-SA"/>
        </w:rPr>
        <w:t>OrderDay</w:t>
      </w:r>
      <w:proofErr w:type="spellEnd"/>
      <w:r w:rsidRPr="00A5061A">
        <w:rPr>
          <w:rFonts w:ascii="Times New Roman" w:eastAsia="Times New Roman" w:hAnsi="Times New Roman" w:cs="Times New Roman"/>
          <w:color w:val="000000"/>
          <w:sz w:val="24"/>
          <w:szCs w:val="24"/>
          <w:lang w:bidi="ar-SA"/>
        </w:rPr>
        <w:t>,</w:t>
      </w:r>
      <w:r w:rsidRPr="00A5061A">
        <w:rPr>
          <w:rFonts w:ascii="Times New Roman" w:eastAsia="Times New Roman" w:hAnsi="Times New Roman" w:cs="Times New Roman"/>
          <w:color w:val="000000"/>
          <w:sz w:val="24"/>
          <w:szCs w:val="24"/>
          <w:lang w:bidi="ar-SA"/>
        </w:rPr>
        <w:br/>
        <w:t>FROM Orders</w:t>
      </w:r>
      <w:r w:rsidRPr="00A5061A">
        <w:rPr>
          <w:rFonts w:ascii="Times New Roman" w:eastAsia="Times New Roman" w:hAnsi="Times New Roman" w:cs="Times New Roman"/>
          <w:color w:val="000000"/>
          <w:sz w:val="24"/>
          <w:szCs w:val="24"/>
          <w:lang w:bidi="ar-SA"/>
        </w:rPr>
        <w:br/>
        <w:t xml:space="preserve">WHERE </w:t>
      </w:r>
      <w:proofErr w:type="spellStart"/>
      <w:r w:rsidRPr="00A5061A">
        <w:rPr>
          <w:rFonts w:ascii="Times New Roman" w:eastAsia="Times New Roman" w:hAnsi="Times New Roman" w:cs="Times New Roman"/>
          <w:color w:val="000000"/>
          <w:sz w:val="24"/>
          <w:szCs w:val="24"/>
          <w:lang w:bidi="ar-SA"/>
        </w:rPr>
        <w:t>OrderId</w:t>
      </w:r>
      <w:proofErr w:type="spellEnd"/>
      <w:r w:rsidRPr="00A5061A">
        <w:rPr>
          <w:rFonts w:ascii="Times New Roman" w:eastAsia="Times New Roman" w:hAnsi="Times New Roman" w:cs="Times New Roman"/>
          <w:color w:val="000000"/>
          <w:sz w:val="24"/>
          <w:szCs w:val="24"/>
          <w:lang w:bidi="ar-SA"/>
        </w:rPr>
        <w:t xml:space="preserve">=1 </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proofErr w:type="gramStart"/>
      <w:r w:rsidRPr="00A5061A">
        <w:rPr>
          <w:rFonts w:ascii="Times New Roman" w:eastAsia="Times New Roman" w:hAnsi="Times New Roman" w:cs="Times New Roman"/>
          <w:color w:val="000000"/>
          <w:sz w:val="24"/>
          <w:szCs w:val="24"/>
          <w:lang w:bidi="ar-SA"/>
        </w:rPr>
        <w:t>will</w:t>
      </w:r>
      <w:proofErr w:type="gramEnd"/>
      <w:r w:rsidRPr="00A5061A">
        <w:rPr>
          <w:rFonts w:ascii="Times New Roman" w:eastAsia="Times New Roman" w:hAnsi="Times New Roman" w:cs="Times New Roman"/>
          <w:color w:val="000000"/>
          <w:sz w:val="24"/>
          <w:szCs w:val="24"/>
          <w:lang w:bidi="ar-SA"/>
        </w:rPr>
        <w:t xml:space="preserve"> result in this:</w:t>
      </w:r>
    </w:p>
    <w:tbl>
      <w:tblPr>
        <w:tblW w:w="2500" w:type="pct"/>
        <w:tblCellSpacing w:w="15" w:type="dxa"/>
        <w:tblCellMar>
          <w:top w:w="15" w:type="dxa"/>
          <w:left w:w="15" w:type="dxa"/>
          <w:bottom w:w="15" w:type="dxa"/>
          <w:right w:w="15" w:type="dxa"/>
        </w:tblCellMar>
        <w:tblLook w:val="04A0"/>
      </w:tblPr>
      <w:tblGrid>
        <w:gridCol w:w="1540"/>
        <w:gridCol w:w="1763"/>
        <w:gridCol w:w="1422"/>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OrderYear</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OrderMonth</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OrderDay</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w:t>
            </w:r>
          </w:p>
        </w:tc>
      </w:tr>
    </w:tbl>
    <w:p w:rsidR="00A5061A" w:rsidRPr="00A5061A" w:rsidRDefault="00A5061A" w:rsidP="00A5061A">
      <w:pPr>
        <w:shd w:val="clear" w:color="auto" w:fill="FFFFFF"/>
        <w:spacing w:after="0" w:line="240" w:lineRule="auto"/>
        <w:rPr>
          <w:rFonts w:ascii="Times New Roman" w:eastAsia="Times New Roman" w:hAnsi="Times New Roman" w:cs="Times New Roman"/>
          <w:color w:val="000000"/>
          <w:sz w:val="24"/>
          <w:szCs w:val="24"/>
          <w:lang w:bidi="ar-SA"/>
        </w:rPr>
      </w:pPr>
    </w:p>
    <w:p w:rsidR="00A5061A" w:rsidRPr="00A5061A" w:rsidRDefault="007D7B6B" w:rsidP="00A5061A">
      <w:pPr>
        <w:shd w:val="clear" w:color="auto" w:fill="FFFFFF"/>
        <w:spacing w:after="0" w:line="240" w:lineRule="auto"/>
        <w:rPr>
          <w:rFonts w:ascii="Times New Roman" w:eastAsia="Times New Roman" w:hAnsi="Times New Roman" w:cs="Times New Roman"/>
          <w:color w:val="000000"/>
          <w:sz w:val="24"/>
          <w:szCs w:val="24"/>
          <w:lang w:bidi="ar-SA"/>
        </w:rPr>
      </w:pPr>
      <w:r w:rsidRPr="007D7B6B">
        <w:rPr>
          <w:rFonts w:ascii="Times New Roman" w:eastAsia="Times New Roman" w:hAnsi="Times New Roman" w:cs="Times New Roman"/>
          <w:color w:val="000000"/>
          <w:sz w:val="24"/>
          <w:szCs w:val="24"/>
          <w:lang w:bidi="ar-SA"/>
        </w:rPr>
        <w:pict>
          <v:rect id="_x0000_i1031" style="width:0;height:1.5pt" o:hralign="center" o:hrstd="t" o:hr="t" fillcolor="#aca899" stroked="f"/>
        </w:pict>
      </w:r>
    </w:p>
    <w:p w:rsidR="00A5061A" w:rsidRPr="00A5061A" w:rsidRDefault="007D7B6B" w:rsidP="00A5061A">
      <w:pPr>
        <w:shd w:val="clear" w:color="auto" w:fill="FFFFFF"/>
        <w:spacing w:after="0" w:line="240" w:lineRule="auto"/>
        <w:rPr>
          <w:rFonts w:ascii="Times New Roman" w:eastAsia="Times New Roman" w:hAnsi="Times New Roman" w:cs="Times New Roman"/>
          <w:color w:val="000000"/>
          <w:sz w:val="24"/>
          <w:szCs w:val="24"/>
          <w:lang w:bidi="ar-SA"/>
        </w:rPr>
      </w:pPr>
      <w:hyperlink r:id="rId21" w:history="1">
        <w:r w:rsidR="00A5061A">
          <w:rPr>
            <w:rFonts w:ascii="Times New Roman" w:eastAsia="Times New Roman" w:hAnsi="Times New Roman" w:cs="Times New Roman"/>
            <w:noProof/>
            <w:color w:val="0000FF"/>
            <w:sz w:val="24"/>
            <w:szCs w:val="24"/>
            <w:lang w:bidi="ar-SA"/>
          </w:rPr>
          <w:drawing>
            <wp:inline distT="0" distB="0" distL="0" distR="0">
              <wp:extent cx="173990" cy="207010"/>
              <wp:effectExtent l="19050" t="0" r="0" b="0"/>
              <wp:docPr id="72" name="Picture 72" descr="SQL Dat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QL Dates">
                        <a:hlinkClick r:id="rId21"/>
                      </pic:cNvPr>
                      <pic:cNvPicPr>
                        <a:picLocks noChangeAspect="1" noChangeArrowheads="1"/>
                      </pic:cNvPicPr>
                    </pic:nvPicPr>
                    <pic:blipFill>
                      <a:blip r:embed="rId22"/>
                      <a:srcRect/>
                      <a:stretch>
                        <a:fillRect/>
                      </a:stretch>
                    </pic:blipFill>
                    <pic:spPr bwMode="auto">
                      <a:xfrm>
                        <a:off x="0" y="0"/>
                        <a:ext cx="173990" cy="207010"/>
                      </a:xfrm>
                      <a:prstGeom prst="rect">
                        <a:avLst/>
                      </a:prstGeom>
                      <a:noFill/>
                      <a:ln w="9525">
                        <a:noFill/>
                        <a:miter lim="800000"/>
                        <a:headEnd/>
                        <a:tailEnd/>
                      </a:ln>
                    </pic:spPr>
                  </pic:pic>
                </a:graphicData>
              </a:graphic>
            </wp:inline>
          </w:drawing>
        </w:r>
        <w:r w:rsidR="00A5061A" w:rsidRPr="00A5061A">
          <w:rPr>
            <w:rFonts w:ascii="Times New Roman" w:eastAsia="Times New Roman" w:hAnsi="Times New Roman" w:cs="Times New Roman"/>
            <w:color w:val="0000FF"/>
            <w:sz w:val="24"/>
            <w:szCs w:val="24"/>
            <w:u w:val="single"/>
            <w:lang w:bidi="ar-SA"/>
          </w:rPr>
          <w:t>SQL Server Date Functions</w:t>
        </w:r>
      </w:hyperlink>
      <w:r w:rsidR="00A5061A" w:rsidRPr="00A5061A">
        <w:rPr>
          <w:rFonts w:ascii="Times New Roman" w:eastAsia="Times New Roman" w:hAnsi="Times New Roman" w:cs="Times New Roman"/>
          <w:color w:val="000000"/>
          <w:sz w:val="24"/>
          <w:szCs w:val="24"/>
          <w:lang w:bidi="ar-SA"/>
        </w:rPr>
        <w:t xml:space="preserve"> </w:t>
      </w:r>
    </w:p>
    <w:p w:rsidR="00A5061A" w:rsidRPr="00A5061A" w:rsidRDefault="007D7B6B" w:rsidP="00A5061A">
      <w:pPr>
        <w:shd w:val="clear" w:color="auto" w:fill="FFFFFF"/>
        <w:spacing w:after="0" w:line="240" w:lineRule="auto"/>
        <w:rPr>
          <w:rFonts w:ascii="Times New Roman" w:eastAsia="Times New Roman" w:hAnsi="Times New Roman" w:cs="Times New Roman"/>
          <w:color w:val="000000"/>
          <w:sz w:val="24"/>
          <w:szCs w:val="24"/>
          <w:lang w:bidi="ar-SA"/>
        </w:rPr>
      </w:pPr>
      <w:r w:rsidRPr="007D7B6B">
        <w:rPr>
          <w:rFonts w:ascii="Times New Roman" w:eastAsia="Times New Roman" w:hAnsi="Times New Roman" w:cs="Times New Roman"/>
          <w:color w:val="000000"/>
          <w:sz w:val="24"/>
          <w:szCs w:val="24"/>
          <w:lang w:bidi="ar-SA"/>
        </w:rPr>
        <w:pict>
          <v:rect id="_x0000_i1032" style="width:0;height:1.5pt" o:hralign="center" o:hrstd="t" o:hr="t" fillcolor="#aca899" stroked="f"/>
        </w:pict>
      </w:r>
    </w:p>
    <w:p w:rsidR="00A5061A" w:rsidRPr="00A5061A" w:rsidRDefault="007D7B6B" w:rsidP="00A5061A">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bidi="ar-SA"/>
        </w:rPr>
      </w:pPr>
      <w:hyperlink r:id="rId23" w:tgtFrame="_blank" w:history="1">
        <w:r w:rsidR="00A5061A" w:rsidRPr="00A5061A">
          <w:rPr>
            <w:rFonts w:ascii="Times New Roman" w:eastAsia="Times New Roman" w:hAnsi="Times New Roman" w:cs="Times New Roman"/>
            <w:b/>
            <w:bCs/>
            <w:color w:val="0000FF"/>
            <w:sz w:val="36"/>
            <w:szCs w:val="36"/>
            <w:u w:val="single"/>
            <w:lang w:bidi="ar-SA"/>
          </w:rPr>
          <w:t xml:space="preserve">Build Your Powerful HTML Website for Free with </w:t>
        </w:r>
        <w:proofErr w:type="spellStart"/>
        <w:r w:rsidR="00A5061A" w:rsidRPr="00A5061A">
          <w:rPr>
            <w:rFonts w:ascii="Times New Roman" w:eastAsia="Times New Roman" w:hAnsi="Times New Roman" w:cs="Times New Roman"/>
            <w:b/>
            <w:bCs/>
            <w:color w:val="0000FF"/>
            <w:sz w:val="36"/>
            <w:szCs w:val="36"/>
            <w:u w:val="single"/>
            <w:lang w:bidi="ar-SA"/>
          </w:rPr>
          <w:t>Wix</w:t>
        </w:r>
        <w:proofErr w:type="spellEnd"/>
      </w:hyperlink>
    </w:p>
    <w:p w:rsidR="00A5061A" w:rsidRPr="00A5061A" w:rsidRDefault="007D7B6B"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hyperlink r:id="rId24" w:tgtFrame="_blank" w:history="1">
        <w:r w:rsidR="00A5061A" w:rsidRPr="00A5061A">
          <w:rPr>
            <w:rFonts w:ascii="Times New Roman" w:eastAsia="Times New Roman" w:hAnsi="Times New Roman" w:cs="Times New Roman"/>
            <w:color w:val="0000FF"/>
            <w:sz w:val="24"/>
            <w:szCs w:val="24"/>
            <w:u w:val="single"/>
            <w:lang w:bidi="ar-SA"/>
          </w:rPr>
          <w:t>Start building</w:t>
        </w:r>
      </w:hyperlink>
      <w:r w:rsidR="00A5061A" w:rsidRPr="00A5061A">
        <w:rPr>
          <w:rFonts w:ascii="Times New Roman" w:eastAsia="Times New Roman" w:hAnsi="Times New Roman" w:cs="Times New Roman"/>
          <w:color w:val="000000"/>
          <w:sz w:val="24"/>
          <w:szCs w:val="24"/>
          <w:lang w:bidi="ar-SA"/>
        </w:rPr>
        <w:t xml:space="preserve"> your own stunning website - programming free!</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Wix.com provides a free, easy-to-use online platform that lets you create and publish your own unique website. Its powerful editing tools &amp; customizable website designs make building a beautiful website easy.</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 xml:space="preserve">Add </w:t>
      </w:r>
      <w:proofErr w:type="spellStart"/>
      <w:r w:rsidRPr="00A5061A">
        <w:rPr>
          <w:rFonts w:ascii="Times New Roman" w:eastAsia="Times New Roman" w:hAnsi="Times New Roman" w:cs="Times New Roman"/>
          <w:color w:val="000000"/>
          <w:sz w:val="24"/>
          <w:szCs w:val="24"/>
          <w:lang w:bidi="ar-SA"/>
        </w:rPr>
        <w:t>eCommerce</w:t>
      </w:r>
      <w:proofErr w:type="spellEnd"/>
      <w:r w:rsidRPr="00A5061A">
        <w:rPr>
          <w:rFonts w:ascii="Times New Roman" w:eastAsia="Times New Roman" w:hAnsi="Times New Roman" w:cs="Times New Roman"/>
          <w:color w:val="000000"/>
          <w:sz w:val="24"/>
          <w:szCs w:val="24"/>
          <w:lang w:bidi="ar-SA"/>
        </w:rPr>
        <w:t xml:space="preserve"> features, connect a custom domain and experience superior SEO results. </w:t>
      </w:r>
      <w:proofErr w:type="spellStart"/>
      <w:r w:rsidRPr="00A5061A">
        <w:rPr>
          <w:rFonts w:ascii="Times New Roman" w:eastAsia="Times New Roman" w:hAnsi="Times New Roman" w:cs="Times New Roman"/>
          <w:color w:val="000000"/>
          <w:sz w:val="24"/>
          <w:szCs w:val="24"/>
          <w:lang w:bidi="ar-SA"/>
        </w:rPr>
        <w:t>Wix</w:t>
      </w:r>
      <w:proofErr w:type="spellEnd"/>
      <w:r w:rsidRPr="00A5061A">
        <w:rPr>
          <w:rFonts w:ascii="Times New Roman" w:eastAsia="Times New Roman" w:hAnsi="Times New Roman" w:cs="Times New Roman"/>
          <w:color w:val="000000"/>
          <w:sz w:val="24"/>
          <w:szCs w:val="24"/>
          <w:lang w:bidi="ar-SA"/>
        </w:rPr>
        <w:t xml:space="preserve"> is your ultimate solution for creating an exquisite HTML website.</w:t>
      </w:r>
    </w:p>
    <w:p w:rsidR="00A5061A" w:rsidRPr="00A5061A" w:rsidRDefault="00A5061A"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A5061A">
        <w:rPr>
          <w:rFonts w:ascii="Times New Roman" w:eastAsia="Times New Roman" w:hAnsi="Times New Roman" w:cs="Times New Roman"/>
          <w:color w:val="000000"/>
          <w:sz w:val="24"/>
          <w:szCs w:val="24"/>
          <w:lang w:bidi="ar-SA"/>
        </w:rPr>
        <w:t xml:space="preserve">Over 20 million users have created their website with </w:t>
      </w:r>
      <w:proofErr w:type="spellStart"/>
      <w:r w:rsidRPr="00A5061A">
        <w:rPr>
          <w:rFonts w:ascii="Times New Roman" w:eastAsia="Times New Roman" w:hAnsi="Times New Roman" w:cs="Times New Roman"/>
          <w:color w:val="000000"/>
          <w:sz w:val="24"/>
          <w:szCs w:val="24"/>
          <w:lang w:bidi="ar-SA"/>
        </w:rPr>
        <w:t>Wix</w:t>
      </w:r>
      <w:proofErr w:type="spellEnd"/>
      <w:r w:rsidRPr="00A5061A">
        <w:rPr>
          <w:rFonts w:ascii="Times New Roman" w:eastAsia="Times New Roman" w:hAnsi="Times New Roman" w:cs="Times New Roman"/>
          <w:color w:val="000000"/>
          <w:sz w:val="24"/>
          <w:szCs w:val="24"/>
          <w:lang w:bidi="ar-SA"/>
        </w:rPr>
        <w:t>.</w:t>
      </w:r>
    </w:p>
    <w:p w:rsidR="00A5061A" w:rsidRPr="00A5061A" w:rsidRDefault="007D7B6B" w:rsidP="00A5061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hyperlink r:id="rId25" w:tgtFrame="_blank" w:history="1">
        <w:r w:rsidR="00A5061A" w:rsidRPr="00A5061A">
          <w:rPr>
            <w:rFonts w:ascii="Times New Roman" w:eastAsia="Times New Roman" w:hAnsi="Times New Roman" w:cs="Times New Roman"/>
            <w:b/>
            <w:bCs/>
            <w:color w:val="0000FF"/>
            <w:sz w:val="24"/>
            <w:szCs w:val="24"/>
            <w:u w:val="single"/>
            <w:lang w:bidi="ar-SA"/>
          </w:rPr>
          <w:t xml:space="preserve">Create yours now! » </w:t>
        </w:r>
      </w:hyperlink>
    </w:p>
    <w:p w:rsidR="00A5061A" w:rsidRPr="00A5061A" w:rsidRDefault="00A5061A" w:rsidP="00A5061A">
      <w:pPr>
        <w:shd w:val="clear" w:color="auto" w:fill="FFFFFF"/>
        <w:spacing w:after="0" w:line="240" w:lineRule="auto"/>
        <w:rPr>
          <w:rFonts w:ascii="Times New Roman" w:eastAsia="Times New Roman" w:hAnsi="Times New Roman" w:cs="Times New Roman"/>
          <w:color w:val="000000"/>
          <w:sz w:val="24"/>
          <w:szCs w:val="24"/>
          <w:lang w:bidi="ar-SA"/>
        </w:rPr>
      </w:pPr>
      <w:r>
        <w:rPr>
          <w:rFonts w:ascii="Times New Roman" w:eastAsia="Times New Roman" w:hAnsi="Times New Roman" w:cs="Times New Roman"/>
          <w:noProof/>
          <w:color w:val="0000FF"/>
          <w:sz w:val="24"/>
          <w:szCs w:val="24"/>
          <w:lang w:bidi="ar-SA"/>
        </w:rPr>
        <w:drawing>
          <wp:inline distT="0" distB="0" distL="0" distR="0">
            <wp:extent cx="1905000" cy="1447800"/>
            <wp:effectExtent l="19050" t="0" r="0" b="0"/>
            <wp:docPr id="74" name="Picture 74" descr="Wix">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ix">
                      <a:hlinkClick r:id="rId25" tgtFrame="&quot;_blank&quot;"/>
                    </pic:cNvPr>
                    <pic:cNvPicPr>
                      <a:picLocks noChangeAspect="1" noChangeArrowheads="1"/>
                    </pic:cNvPicPr>
                  </pic:nvPicPr>
                  <pic:blipFill>
                    <a:blip r:embed="rId26"/>
                    <a:srcRect/>
                    <a:stretch>
                      <a:fillRect/>
                    </a:stretch>
                  </pic:blipFill>
                  <pic:spPr bwMode="auto">
                    <a:xfrm>
                      <a:off x="0" y="0"/>
                      <a:ext cx="1905000" cy="1447800"/>
                    </a:xfrm>
                    <a:prstGeom prst="rect">
                      <a:avLst/>
                    </a:prstGeom>
                    <a:noFill/>
                    <a:ln w="9525">
                      <a:noFill/>
                      <a:miter lim="800000"/>
                      <a:headEnd/>
                      <a:tailEnd/>
                    </a:ln>
                  </pic:spPr>
                </pic:pic>
              </a:graphicData>
            </a:graphic>
          </wp:inline>
        </w:drawing>
      </w:r>
    </w:p>
    <w:p w:rsidR="00A5061A" w:rsidRPr="00A5061A" w:rsidRDefault="007D7B6B" w:rsidP="00A5061A">
      <w:pPr>
        <w:shd w:val="clear" w:color="auto" w:fill="FFFFFF"/>
        <w:spacing w:after="0" w:line="240" w:lineRule="auto"/>
        <w:rPr>
          <w:rFonts w:ascii="Times New Roman" w:eastAsia="Times New Roman" w:hAnsi="Times New Roman" w:cs="Times New Roman"/>
          <w:color w:val="000000"/>
          <w:sz w:val="24"/>
          <w:szCs w:val="24"/>
          <w:lang w:bidi="ar-SA"/>
        </w:rPr>
      </w:pPr>
      <w:r w:rsidRPr="007D7B6B">
        <w:rPr>
          <w:rFonts w:ascii="Times New Roman" w:eastAsia="Times New Roman" w:hAnsi="Times New Roman" w:cs="Times New Roman"/>
          <w:color w:val="000000"/>
          <w:sz w:val="24"/>
          <w:szCs w:val="24"/>
          <w:lang w:bidi="ar-SA"/>
        </w:rPr>
        <w:pict>
          <v:rect id="_x0000_i1033" style="width:0;height:1.5pt" o:hralign="center" o:hrstd="t" o:hr="t" fillcolor="#aca899" stroked="f"/>
        </w:pict>
      </w:r>
    </w:p>
    <w:tbl>
      <w:tblPr>
        <w:tblW w:w="0" w:type="auto"/>
        <w:tblCellSpacing w:w="15" w:type="dxa"/>
        <w:tblCellMar>
          <w:top w:w="15" w:type="dxa"/>
          <w:left w:w="15" w:type="dxa"/>
          <w:bottom w:w="15" w:type="dxa"/>
          <w:right w:w="15" w:type="dxa"/>
        </w:tblCellMar>
        <w:tblLook w:val="04A0"/>
      </w:tblPr>
      <w:tblGrid>
        <w:gridCol w:w="1894"/>
      </w:tblGrid>
      <w:tr w:rsidR="00A5061A" w:rsidRPr="00A5061A" w:rsidTr="00A5061A">
        <w:trPr>
          <w:tblCellSpacing w:w="15" w:type="dxa"/>
        </w:trPr>
        <w:tc>
          <w:tcPr>
            <w:tcW w:w="0" w:type="auto"/>
            <w:tcMar>
              <w:top w:w="15" w:type="dxa"/>
              <w:left w:w="15" w:type="dxa"/>
              <w:bottom w:w="0" w:type="dxa"/>
              <w:right w:w="15" w:type="dxa"/>
            </w:tcMar>
            <w:vAlign w:val="center"/>
            <w:hideMark/>
          </w:tcPr>
          <w:p w:rsidR="00A5061A" w:rsidRPr="00A5061A" w:rsidRDefault="007D7B6B" w:rsidP="00A5061A">
            <w:pPr>
              <w:spacing w:after="51" w:line="240" w:lineRule="auto"/>
              <w:divId w:val="329793760"/>
              <w:rPr>
                <w:rFonts w:ascii="Verdana" w:eastAsia="Times New Roman" w:hAnsi="Verdana" w:cs="Times New Roman"/>
                <w:sz w:val="21"/>
                <w:szCs w:val="21"/>
                <w:lang w:bidi="ar-SA"/>
              </w:rPr>
            </w:pPr>
            <w:hyperlink r:id="rId27" w:tgtFrame="_blank" w:history="1">
              <w:r w:rsidR="00A5061A" w:rsidRPr="00A5061A">
                <w:rPr>
                  <w:rFonts w:ascii="Verdana" w:eastAsia="Times New Roman" w:hAnsi="Verdana" w:cs="Times New Roman"/>
                  <w:b/>
                  <w:bCs/>
                  <w:color w:val="404040"/>
                  <w:sz w:val="21"/>
                  <w:lang w:bidi="ar-SA"/>
                </w:rPr>
                <w:t>w3schools.com</w:t>
              </w:r>
              <w:r w:rsidR="00A5061A" w:rsidRPr="00A5061A">
                <w:rPr>
                  <w:rFonts w:ascii="Verdana" w:eastAsia="Times New Roman" w:hAnsi="Verdana" w:cs="Times New Roman"/>
                  <w:color w:val="404040"/>
                  <w:sz w:val="21"/>
                  <w:szCs w:val="21"/>
                  <w:lang w:bidi="ar-SA"/>
                </w:rPr>
                <w:br/>
              </w:r>
              <w:r w:rsidR="00A5061A" w:rsidRPr="00A5061A">
                <w:rPr>
                  <w:rFonts w:ascii="Tahoma" w:eastAsia="Times New Roman" w:hAnsi="Tahoma" w:cs="Tahoma"/>
                  <w:color w:val="3B5998"/>
                  <w:sz w:val="19"/>
                  <w:lang w:bidi="ar-SA"/>
                </w:rPr>
                <w:t xml:space="preserve">on </w:t>
              </w:r>
              <w:proofErr w:type="spellStart"/>
              <w:r w:rsidR="00A5061A" w:rsidRPr="00A5061A">
                <w:rPr>
                  <w:rFonts w:ascii="Tahoma" w:eastAsia="Times New Roman" w:hAnsi="Tahoma" w:cs="Tahoma"/>
                  <w:color w:val="3B5998"/>
                  <w:sz w:val="19"/>
                  <w:lang w:bidi="ar-SA"/>
                </w:rPr>
                <w:t>Facebook</w:t>
              </w:r>
              <w:proofErr w:type="spellEnd"/>
              <w:r w:rsidR="00A5061A" w:rsidRPr="00A5061A">
                <w:rPr>
                  <w:rFonts w:ascii="Verdana" w:eastAsia="Times New Roman" w:hAnsi="Verdana" w:cs="Times New Roman"/>
                  <w:color w:val="404040"/>
                  <w:sz w:val="21"/>
                  <w:lang w:bidi="ar-SA"/>
                </w:rPr>
                <w:t xml:space="preserve"> </w:t>
              </w:r>
            </w:hyperlink>
          </w:p>
        </w:tc>
      </w:tr>
    </w:tbl>
    <w:p w:rsidR="00A5061A" w:rsidRPr="00A5061A" w:rsidRDefault="00A5061A" w:rsidP="00A5061A">
      <w:pPr>
        <w:spacing w:after="0" w:line="240" w:lineRule="auto"/>
        <w:rPr>
          <w:ins w:id="0" w:author="Unknown"/>
          <w:rFonts w:ascii="Times New Roman" w:eastAsia="Times New Roman" w:hAnsi="Times New Roman" w:cs="Times New Roman"/>
          <w:vanish/>
          <w:sz w:val="24"/>
          <w:szCs w:val="24"/>
          <w:lang w:bidi="ar-SA"/>
        </w:rPr>
      </w:pPr>
    </w:p>
    <w:tbl>
      <w:tblPr>
        <w:tblW w:w="0" w:type="auto"/>
        <w:tblCellSpacing w:w="15" w:type="dxa"/>
        <w:tblCellMar>
          <w:top w:w="15" w:type="dxa"/>
          <w:left w:w="15" w:type="dxa"/>
          <w:bottom w:w="15" w:type="dxa"/>
          <w:right w:w="15" w:type="dxa"/>
        </w:tblCellMar>
        <w:tblLook w:val="04A0"/>
      </w:tblPr>
      <w:tblGrid>
        <w:gridCol w:w="2484"/>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jc w:val="center"/>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WEB HOSTING</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28" w:tgtFrame="_blank" w:history="1">
              <w:r w:rsidR="00A5061A" w:rsidRPr="00A5061A">
                <w:rPr>
                  <w:rFonts w:ascii="Times New Roman" w:eastAsia="Times New Roman" w:hAnsi="Times New Roman" w:cs="Times New Roman"/>
                  <w:color w:val="0000FF"/>
                  <w:sz w:val="24"/>
                  <w:szCs w:val="24"/>
                  <w:u w:val="single"/>
                  <w:lang w:bidi="ar-SA"/>
                </w:rPr>
                <w:t>Best Web Hosting</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29" w:tgtFrame="_blank" w:history="1">
              <w:proofErr w:type="spellStart"/>
              <w:r w:rsidR="00A5061A" w:rsidRPr="00A5061A">
                <w:rPr>
                  <w:rFonts w:ascii="Times New Roman" w:eastAsia="Times New Roman" w:hAnsi="Times New Roman" w:cs="Times New Roman"/>
                  <w:color w:val="0000FF"/>
                  <w:sz w:val="24"/>
                  <w:szCs w:val="24"/>
                  <w:u w:val="single"/>
                  <w:lang w:bidi="ar-SA"/>
                </w:rPr>
                <w:t>eUK</w:t>
              </w:r>
              <w:proofErr w:type="spellEnd"/>
              <w:r w:rsidR="00A5061A" w:rsidRPr="00A5061A">
                <w:rPr>
                  <w:rFonts w:ascii="Times New Roman" w:eastAsia="Times New Roman" w:hAnsi="Times New Roman" w:cs="Times New Roman"/>
                  <w:color w:val="0000FF"/>
                  <w:sz w:val="24"/>
                  <w:szCs w:val="24"/>
                  <w:u w:val="single"/>
                  <w:lang w:bidi="ar-SA"/>
                </w:rPr>
                <w:t xml:space="preserve"> Web Hosting</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0" w:tgtFrame="_blank" w:history="1">
              <w:r w:rsidR="00A5061A" w:rsidRPr="00A5061A">
                <w:rPr>
                  <w:rFonts w:ascii="Times New Roman" w:eastAsia="Times New Roman" w:hAnsi="Times New Roman" w:cs="Times New Roman"/>
                  <w:color w:val="0000FF"/>
                  <w:sz w:val="24"/>
                  <w:szCs w:val="24"/>
                  <w:u w:val="single"/>
                  <w:lang w:bidi="ar-SA"/>
                </w:rPr>
                <w:t>UK Reseller Hosting</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1" w:tgtFrame="_blank" w:history="1">
              <w:r w:rsidR="00A5061A" w:rsidRPr="00A5061A">
                <w:rPr>
                  <w:rFonts w:ascii="Times New Roman" w:eastAsia="Times New Roman" w:hAnsi="Times New Roman" w:cs="Times New Roman"/>
                  <w:color w:val="0000FF"/>
                  <w:sz w:val="24"/>
                  <w:szCs w:val="24"/>
                  <w:u w:val="single"/>
                  <w:lang w:bidi="ar-SA"/>
                </w:rPr>
                <w:t>Cloud Hosting</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2" w:tgtFrame="_blank" w:history="1">
              <w:r w:rsidR="00A5061A" w:rsidRPr="00A5061A">
                <w:rPr>
                  <w:rFonts w:ascii="Times New Roman" w:eastAsia="Times New Roman" w:hAnsi="Times New Roman" w:cs="Times New Roman"/>
                  <w:color w:val="0000FF"/>
                  <w:sz w:val="24"/>
                  <w:szCs w:val="24"/>
                  <w:u w:val="single"/>
                  <w:lang w:bidi="ar-SA"/>
                </w:rPr>
                <w:t>Top Web Hosting</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3" w:tgtFrame="_blank" w:history="1">
              <w:r w:rsidR="00A5061A" w:rsidRPr="00A5061A">
                <w:rPr>
                  <w:rFonts w:ascii="Times New Roman" w:eastAsia="Times New Roman" w:hAnsi="Times New Roman" w:cs="Times New Roman"/>
                  <w:color w:val="0000FF"/>
                  <w:sz w:val="24"/>
                  <w:szCs w:val="24"/>
                  <w:u w:val="single"/>
                  <w:lang w:bidi="ar-SA"/>
                </w:rPr>
                <w:t>$3.98 Unlimited Hosting</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4" w:tgtFrame="_blank" w:history="1">
              <w:r w:rsidR="00A5061A" w:rsidRPr="00A5061A">
                <w:rPr>
                  <w:rFonts w:ascii="Times New Roman" w:eastAsia="Times New Roman" w:hAnsi="Times New Roman" w:cs="Times New Roman"/>
                  <w:color w:val="0000FF"/>
                  <w:sz w:val="24"/>
                  <w:szCs w:val="24"/>
                  <w:u w:val="single"/>
                  <w:lang w:bidi="ar-SA"/>
                </w:rPr>
                <w:t>250+ Hosting Apps</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
        </w:tc>
      </w:tr>
    </w:tbl>
    <w:p w:rsidR="00A5061A" w:rsidRPr="00A5061A" w:rsidRDefault="00A5061A" w:rsidP="00A5061A">
      <w:pPr>
        <w:spacing w:after="0" w:line="240" w:lineRule="auto"/>
        <w:rPr>
          <w:ins w:id="1" w:author="Unknown"/>
          <w:rFonts w:ascii="Times New Roman" w:eastAsia="Times New Roman" w:hAnsi="Times New Roman" w:cs="Times New Roman"/>
          <w:vanish/>
          <w:sz w:val="24"/>
          <w:szCs w:val="24"/>
          <w:lang w:bidi="ar-SA"/>
        </w:rPr>
      </w:pPr>
    </w:p>
    <w:tbl>
      <w:tblPr>
        <w:tblW w:w="0" w:type="auto"/>
        <w:tblCellSpacing w:w="15" w:type="dxa"/>
        <w:tblCellMar>
          <w:top w:w="15" w:type="dxa"/>
          <w:left w:w="15" w:type="dxa"/>
          <w:bottom w:w="15" w:type="dxa"/>
          <w:right w:w="15" w:type="dxa"/>
        </w:tblCellMar>
        <w:tblLook w:val="04A0"/>
      </w:tblPr>
      <w:tblGrid>
        <w:gridCol w:w="2624"/>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jc w:val="center"/>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WEB BUILDING</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5" w:tgtFrame="_blank" w:history="1">
              <w:r w:rsidR="00A5061A" w:rsidRPr="00A5061A">
                <w:rPr>
                  <w:rFonts w:ascii="Times New Roman" w:eastAsia="Times New Roman" w:hAnsi="Times New Roman" w:cs="Times New Roman"/>
                  <w:color w:val="0000FF"/>
                  <w:sz w:val="24"/>
                  <w:szCs w:val="24"/>
                  <w:u w:val="single"/>
                  <w:lang w:bidi="ar-SA"/>
                </w:rPr>
                <w:t>XML Editor - Free Trial!</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6" w:tgtFrame="_blank" w:history="1">
              <w:r w:rsidR="00A5061A" w:rsidRPr="00A5061A">
                <w:rPr>
                  <w:rFonts w:ascii="Times New Roman" w:eastAsia="Times New Roman" w:hAnsi="Times New Roman" w:cs="Times New Roman"/>
                  <w:color w:val="0000FF"/>
                  <w:sz w:val="24"/>
                  <w:szCs w:val="24"/>
                  <w:u w:val="single"/>
                  <w:lang w:bidi="ar-SA"/>
                </w:rPr>
                <w:t>FREE Website BUILDER</w:t>
              </w:r>
            </w:hyperlink>
            <w:r w:rsidR="00A5061A" w:rsidRPr="00A5061A">
              <w:rPr>
                <w:rFonts w:ascii="Times New Roman" w:eastAsia="Times New Roman" w:hAnsi="Times New Roman" w:cs="Times New Roman"/>
                <w:sz w:val="24"/>
                <w:szCs w:val="24"/>
                <w:lang w:bidi="ar-SA"/>
              </w:rPr>
              <w:t xml:space="preserve"> </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7" w:tgtFrame="_blank" w:history="1">
              <w:r w:rsidR="00A5061A" w:rsidRPr="00A5061A">
                <w:rPr>
                  <w:rFonts w:ascii="Times New Roman" w:eastAsia="Times New Roman" w:hAnsi="Times New Roman" w:cs="Times New Roman"/>
                  <w:color w:val="0000FF"/>
                  <w:sz w:val="24"/>
                  <w:szCs w:val="24"/>
                  <w:u w:val="single"/>
                  <w:lang w:bidi="ar-SA"/>
                </w:rPr>
                <w:t>FREE Website Creator</w:t>
              </w:r>
            </w:hyperlink>
            <w:r w:rsidR="00A5061A" w:rsidRPr="00A5061A">
              <w:rPr>
                <w:rFonts w:ascii="Times New Roman" w:eastAsia="Times New Roman" w:hAnsi="Times New Roman" w:cs="Times New Roman"/>
                <w:sz w:val="24"/>
                <w:szCs w:val="24"/>
                <w:lang w:bidi="ar-SA"/>
              </w:rPr>
              <w:t xml:space="preserve"> </w:t>
            </w:r>
          </w:p>
        </w:tc>
      </w:tr>
    </w:tbl>
    <w:p w:rsidR="00A5061A" w:rsidRPr="00A5061A" w:rsidRDefault="00A5061A" w:rsidP="00A5061A">
      <w:pPr>
        <w:spacing w:after="0" w:line="240" w:lineRule="auto"/>
        <w:rPr>
          <w:ins w:id="2" w:author="Unknown"/>
          <w:rFonts w:ascii="Times New Roman" w:eastAsia="Times New Roman" w:hAnsi="Times New Roman" w:cs="Times New Roman"/>
          <w:vanish/>
          <w:sz w:val="24"/>
          <w:szCs w:val="24"/>
          <w:lang w:bidi="ar-SA"/>
        </w:rPr>
      </w:pPr>
    </w:p>
    <w:tbl>
      <w:tblPr>
        <w:tblW w:w="0" w:type="auto"/>
        <w:tblCellSpacing w:w="15" w:type="dxa"/>
        <w:tblCellMar>
          <w:top w:w="15" w:type="dxa"/>
          <w:left w:w="15" w:type="dxa"/>
          <w:bottom w:w="15" w:type="dxa"/>
          <w:right w:w="15" w:type="dxa"/>
        </w:tblCellMar>
        <w:tblLook w:val="04A0"/>
      </w:tblPr>
      <w:tblGrid>
        <w:gridCol w:w="1830"/>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jc w:val="center"/>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STATISTICS</w:t>
            </w:r>
          </w:p>
        </w:tc>
      </w:tr>
      <w:tr w:rsidR="00A5061A" w:rsidRPr="00A5061A" w:rsidTr="00A5061A">
        <w:trPr>
          <w:tblCellSpacing w:w="15" w:type="dxa"/>
        </w:trPr>
        <w:tc>
          <w:tcPr>
            <w:tcW w:w="0" w:type="auto"/>
            <w:vAlign w:val="center"/>
            <w:hideMark/>
          </w:tcPr>
          <w:p w:rsidR="00A5061A" w:rsidRPr="00A5061A" w:rsidRDefault="007D7B6B" w:rsidP="00A5061A">
            <w:pPr>
              <w:spacing w:after="0" w:line="240" w:lineRule="auto"/>
              <w:rPr>
                <w:rFonts w:ascii="Times New Roman" w:eastAsia="Times New Roman" w:hAnsi="Times New Roman" w:cs="Times New Roman"/>
                <w:sz w:val="24"/>
                <w:szCs w:val="24"/>
                <w:lang w:bidi="ar-SA"/>
              </w:rPr>
            </w:pPr>
            <w:hyperlink r:id="rId38" w:tgtFrame="_top" w:history="1">
              <w:r w:rsidR="00A5061A" w:rsidRPr="00A5061A">
                <w:rPr>
                  <w:rFonts w:ascii="Times New Roman" w:eastAsia="Times New Roman" w:hAnsi="Times New Roman" w:cs="Times New Roman"/>
                  <w:color w:val="0000FF"/>
                  <w:sz w:val="24"/>
                  <w:szCs w:val="24"/>
                  <w:u w:val="single"/>
                  <w:lang w:bidi="ar-SA"/>
                </w:rPr>
                <w:t>Browser Statistics</w:t>
              </w:r>
            </w:hyperlink>
            <w:r w:rsidR="00A5061A" w:rsidRPr="00A5061A">
              <w:rPr>
                <w:rFonts w:ascii="Times New Roman" w:eastAsia="Times New Roman" w:hAnsi="Times New Roman" w:cs="Times New Roman"/>
                <w:sz w:val="24"/>
                <w:szCs w:val="24"/>
                <w:lang w:bidi="ar-SA"/>
              </w:rPr>
              <w:br/>
            </w:r>
            <w:hyperlink r:id="rId39" w:tgtFrame="_top" w:history="1">
              <w:r w:rsidR="00A5061A" w:rsidRPr="00A5061A">
                <w:rPr>
                  <w:rFonts w:ascii="Times New Roman" w:eastAsia="Times New Roman" w:hAnsi="Times New Roman" w:cs="Times New Roman"/>
                  <w:color w:val="0000FF"/>
                  <w:sz w:val="24"/>
                  <w:szCs w:val="24"/>
                  <w:u w:val="single"/>
                  <w:lang w:bidi="ar-SA"/>
                </w:rPr>
                <w:t>OS Statistics</w:t>
              </w:r>
            </w:hyperlink>
            <w:r w:rsidR="00A5061A" w:rsidRPr="00A5061A">
              <w:rPr>
                <w:rFonts w:ascii="Times New Roman" w:eastAsia="Times New Roman" w:hAnsi="Times New Roman" w:cs="Times New Roman"/>
                <w:sz w:val="24"/>
                <w:szCs w:val="24"/>
                <w:lang w:bidi="ar-SA"/>
              </w:rPr>
              <w:br/>
            </w:r>
            <w:hyperlink r:id="rId40" w:tgtFrame="_top" w:history="1">
              <w:r w:rsidR="00A5061A" w:rsidRPr="00A5061A">
                <w:rPr>
                  <w:rFonts w:ascii="Times New Roman" w:eastAsia="Times New Roman" w:hAnsi="Times New Roman" w:cs="Times New Roman"/>
                  <w:color w:val="0000FF"/>
                  <w:sz w:val="24"/>
                  <w:szCs w:val="24"/>
                  <w:u w:val="single"/>
                  <w:lang w:bidi="ar-SA"/>
                </w:rPr>
                <w:t>Display Statistics</w:t>
              </w:r>
            </w:hyperlink>
            <w:r w:rsidR="00A5061A" w:rsidRPr="00A5061A">
              <w:rPr>
                <w:rFonts w:ascii="Times New Roman" w:eastAsia="Times New Roman" w:hAnsi="Times New Roman" w:cs="Times New Roman"/>
                <w:sz w:val="24"/>
                <w:szCs w:val="24"/>
                <w:lang w:bidi="ar-SA"/>
              </w:rPr>
              <w:t xml:space="preserve"> </w:t>
            </w:r>
          </w:p>
        </w:tc>
      </w:tr>
    </w:tbl>
    <w:p w:rsidR="00A5061A" w:rsidRPr="00A5061A" w:rsidRDefault="00A5061A" w:rsidP="00A5061A">
      <w:pPr>
        <w:spacing w:after="0" w:line="240" w:lineRule="auto"/>
        <w:rPr>
          <w:ins w:id="3" w:author="Unknown"/>
          <w:rFonts w:ascii="Times New Roman" w:eastAsia="Times New Roman" w:hAnsi="Times New Roman" w:cs="Times New Roman"/>
          <w:vanish/>
          <w:sz w:val="24"/>
          <w:szCs w:val="24"/>
          <w:lang w:bidi="ar-SA"/>
        </w:rPr>
      </w:pPr>
    </w:p>
    <w:tbl>
      <w:tblPr>
        <w:tblW w:w="0" w:type="auto"/>
        <w:tblCellSpacing w:w="15" w:type="dxa"/>
        <w:tblCellMar>
          <w:top w:w="15" w:type="dxa"/>
          <w:left w:w="15" w:type="dxa"/>
          <w:bottom w:w="15" w:type="dxa"/>
          <w:right w:w="15" w:type="dxa"/>
        </w:tblCellMar>
        <w:tblLook w:val="04A0"/>
      </w:tblPr>
      <w:tblGrid>
        <w:gridCol w:w="2278"/>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jc w:val="center"/>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SHARE THIS PAGE</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76" name="Picture 76" descr="http://www.w3schools.com/images/share_facebook.gif">
                    <a:hlinkClick xmlns:a="http://schemas.openxmlformats.org/drawingml/2006/main" r:id="rId41" tgtFrame="&quot;_blank&quot;"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w3schools.com/images/share_facebook.gif">
                            <a:hlinkClick r:id="rId41" tgtFrame="&quot;_blank&quot;" tooltip="&quot;Facebook&quot;"/>
                          </pic:cNvPr>
                          <pic:cNvPicPr>
                            <a:picLocks noChangeAspect="1" noChangeArrowheads="1"/>
                          </pic:cNvPicPr>
                        </pic:nvPicPr>
                        <pic:blipFill>
                          <a:blip r:embed="rId4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77" name="Picture 77" descr="http://www.w3schools.com/images/share_twitter.gif">
                    <a:hlinkClick xmlns:a="http://schemas.openxmlformats.org/drawingml/2006/main" r:id="rId43" tgtFrame="&quot;_blank&quot;"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w3schools.com/images/share_twitter.gif">
                            <a:hlinkClick r:id="rId43" tgtFrame="&quot;_blank&quot;" tooltip="&quot;Twitter&quot;"/>
                          </pic:cNvPr>
                          <pic:cNvPicPr>
                            <a:picLocks noChangeAspect="1" noChangeArrowheads="1"/>
                          </pic:cNvPicPr>
                        </pic:nvPicPr>
                        <pic:blipFill>
                          <a:blip r:embed="rId4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78" name="Picture 78" descr="http://www.w3schools.com/images/share_email.gif">
                    <a:hlinkClick xmlns:a="http://schemas.openxmlformats.org/drawingml/2006/main" r:id="rId45" tgtFrame="&quot;_blank&quot;"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w3schools.com/images/share_email.gif">
                            <a:hlinkClick r:id="rId45" tgtFrame="&quot;_blank&quot;" tooltip="&quot;E-mail&quot;"/>
                          </pic:cNvPr>
                          <pic:cNvPicPr>
                            <a:picLocks noChangeAspect="1" noChangeArrowheads="1"/>
                          </pic:cNvPicPr>
                        </pic:nvPicPr>
                        <pic:blipFill>
                          <a:blip r:embed="rId4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79" name="Picture 79" descr="http://www.w3schools.com/images/share_delicious.gif">
                    <a:hlinkClick xmlns:a="http://schemas.openxmlformats.org/drawingml/2006/main" r:id="rId47" tgtFrame="&quot;_blank&quot;"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w3schools.com/images/share_delicious.gif">
                            <a:hlinkClick r:id="rId47" tgtFrame="&quot;_blank&quot;" tooltip="&quot;Delicious&quot;"/>
                          </pic:cNvPr>
                          <pic:cNvPicPr>
                            <a:picLocks noChangeAspect="1" noChangeArrowheads="1"/>
                          </pic:cNvPicPr>
                        </pic:nvPicPr>
                        <pic:blipFill>
                          <a:blip r:embed="rId4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80" name="Picture 80" descr="http://www.w3schools.com/images/share_reddit.gif">
                    <a:hlinkClick xmlns:a="http://schemas.openxmlformats.org/drawingml/2006/main" r:id="rId49" tgtFrame="&quot;_blank&quot;" tooltip="&quot;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w3schools.com/images/share_reddit.gif">
                            <a:hlinkClick r:id="rId49" tgtFrame="&quot;_blank&quot;" tooltip="&quot;Reddit&quot;"/>
                          </pic:cNvPr>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81" name="Picture 81" descr="http://www.w3schools.com/images/share_digg.gif">
                    <a:hlinkClick xmlns:a="http://schemas.openxmlformats.org/drawingml/2006/main" r:id="rId51" tgtFrame="&quot;_blank&quot;" tooltip="&quot;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w3schools.com/images/share_digg.gif">
                            <a:hlinkClick r:id="rId51" tgtFrame="&quot;_blank&quot;" tooltip="&quot;Digg&quot;"/>
                          </pic:cNvPr>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bidi="ar-SA"/>
              </w:rPr>
              <w:drawing>
                <wp:inline distT="0" distB="0" distL="0" distR="0">
                  <wp:extent cx="152400" cy="152400"/>
                  <wp:effectExtent l="19050" t="0" r="0" b="0"/>
                  <wp:docPr id="82" name="Picture 82" descr="http://www.w3schools.com/images/share_stumbleupon.gif">
                    <a:hlinkClick xmlns:a="http://schemas.openxmlformats.org/drawingml/2006/main" r:id="rId53" tgtFrame="&quot;_blank&quot;" tooltip="&quot;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w3schools.com/images/share_stumbleupon.gif">
                            <a:hlinkClick r:id="rId53" tgtFrame="&quot;_blank&quot;" tooltip="&quot;Stumbleupon&quot;"/>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A5061A" w:rsidRPr="00A5061A" w:rsidRDefault="00A5061A" w:rsidP="00A5061A">
      <w:pPr>
        <w:spacing w:after="0" w:line="240" w:lineRule="auto"/>
        <w:rPr>
          <w:ins w:id="4" w:author="Unknown"/>
          <w:rFonts w:ascii="Times New Roman" w:eastAsia="Times New Roman" w:hAnsi="Times New Roman" w:cs="Times New Roman"/>
          <w:vanish/>
          <w:sz w:val="24"/>
          <w:szCs w:val="24"/>
          <w:lang w:bidi="ar-SA"/>
        </w:rPr>
      </w:pPr>
    </w:p>
    <w:tbl>
      <w:tblPr>
        <w:tblW w:w="0" w:type="auto"/>
        <w:tblCellSpacing w:w="15" w:type="dxa"/>
        <w:tblCellMar>
          <w:left w:w="15" w:type="dxa"/>
          <w:bottom w:w="15" w:type="dxa"/>
          <w:right w:w="15" w:type="dxa"/>
        </w:tblCellMar>
        <w:tblLook w:val="04A0"/>
      </w:tblPr>
      <w:tblGrid>
        <w:gridCol w:w="96"/>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
        </w:tc>
      </w:tr>
    </w:tbl>
    <w:p w:rsidR="00A5061A" w:rsidRPr="00A5061A" w:rsidRDefault="00A5061A" w:rsidP="00A5061A">
      <w:pPr>
        <w:spacing w:after="0" w:line="240" w:lineRule="auto"/>
        <w:rPr>
          <w:ins w:id="5" w:author="Unknown"/>
          <w:rFonts w:ascii="Times New Roman" w:eastAsia="Times New Roman" w:hAnsi="Times New Roman" w:cs="Times New Roman"/>
          <w:sz w:val="24"/>
          <w:szCs w:val="24"/>
          <w:lang w:bidi="ar-SA"/>
        </w:rPr>
      </w:pPr>
    </w:p>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 xml:space="preserve">SQL Server </w:t>
      </w:r>
      <w:proofErr w:type="gramStart"/>
      <w:r w:rsidRPr="00A5061A">
        <w:rPr>
          <w:rFonts w:ascii="Times New Roman" w:eastAsia="Times New Roman" w:hAnsi="Times New Roman" w:cs="Times New Roman"/>
          <w:b/>
          <w:bCs/>
          <w:kern w:val="36"/>
          <w:sz w:val="48"/>
          <w:szCs w:val="48"/>
          <w:lang w:bidi="ar-SA"/>
        </w:rPr>
        <w:t>DATEADD(</w:t>
      </w:r>
      <w:proofErr w:type="gramEnd"/>
      <w:r w:rsidRPr="00A5061A">
        <w:rPr>
          <w:rFonts w:ascii="Times New Roman" w:eastAsia="Times New Roman" w:hAnsi="Times New Roman" w:cs="Times New Roman"/>
          <w:b/>
          <w:bCs/>
          <w:kern w:val="36"/>
          <w:sz w:val="48"/>
          <w:szCs w:val="48"/>
          <w:lang w:bidi="ar-SA"/>
        </w:rPr>
        <w:t>) Function</w: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Definition and Usage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w:t>
      </w:r>
      <w:proofErr w:type="gramStart"/>
      <w:r w:rsidRPr="00A5061A">
        <w:rPr>
          <w:rFonts w:ascii="Times New Roman" w:eastAsia="Times New Roman" w:hAnsi="Times New Roman" w:cs="Times New Roman"/>
          <w:sz w:val="24"/>
          <w:szCs w:val="24"/>
          <w:lang w:bidi="ar-SA"/>
        </w:rPr>
        <w:t>DATEADD(</w:t>
      </w:r>
      <w:proofErr w:type="gramEnd"/>
      <w:r w:rsidRPr="00A5061A">
        <w:rPr>
          <w:rFonts w:ascii="Times New Roman" w:eastAsia="Times New Roman" w:hAnsi="Times New Roman" w:cs="Times New Roman"/>
          <w:sz w:val="24"/>
          <w:szCs w:val="24"/>
          <w:lang w:bidi="ar-SA"/>
        </w:rPr>
        <w:t>) function is adds or subtracts a specified time interval from a date.</w: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Syntax</w:t>
      </w:r>
    </w:p>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gramStart"/>
      <w:r w:rsidRPr="00A5061A">
        <w:rPr>
          <w:rFonts w:ascii="Times New Roman" w:eastAsia="Times New Roman" w:hAnsi="Times New Roman" w:cs="Times New Roman"/>
          <w:sz w:val="24"/>
          <w:szCs w:val="24"/>
          <w:lang w:bidi="ar-SA"/>
        </w:rPr>
        <w:t>DATEADD(</w:t>
      </w:r>
      <w:proofErr w:type="spellStart"/>
      <w:proofErr w:type="gramEnd"/>
      <w:r w:rsidRPr="00A5061A">
        <w:rPr>
          <w:rFonts w:ascii="Times New Roman" w:eastAsia="Times New Roman" w:hAnsi="Times New Roman" w:cs="Times New Roman"/>
          <w:sz w:val="24"/>
          <w:szCs w:val="24"/>
          <w:lang w:bidi="ar-SA"/>
        </w:rPr>
        <w:t>datepart,number,date</w:t>
      </w:r>
      <w:proofErr w:type="spellEnd"/>
      <w:r w:rsidRPr="00A5061A">
        <w:rPr>
          <w:rFonts w:ascii="Times New Roman" w:eastAsia="Times New Roman" w:hAnsi="Times New Roman" w:cs="Times New Roman"/>
          <w:sz w:val="24"/>
          <w:szCs w:val="24"/>
          <w:lang w:bidi="ar-SA"/>
        </w:rPr>
        <w:t>)</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Where date is a valid date expression and number is the number of interval you want to add. The number can either be positive, for dates in the future, or negative, for dates in the past.</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proofErr w:type="spellStart"/>
      <w:proofErr w:type="gramStart"/>
      <w:r w:rsidRPr="00A5061A">
        <w:rPr>
          <w:rFonts w:ascii="Times New Roman" w:eastAsia="Times New Roman" w:hAnsi="Times New Roman" w:cs="Times New Roman"/>
          <w:sz w:val="24"/>
          <w:szCs w:val="24"/>
          <w:lang w:bidi="ar-SA"/>
        </w:rPr>
        <w:t>datepart</w:t>
      </w:r>
      <w:proofErr w:type="spellEnd"/>
      <w:proofErr w:type="gramEnd"/>
      <w:r w:rsidRPr="00A5061A">
        <w:rPr>
          <w:rFonts w:ascii="Times New Roman" w:eastAsia="Times New Roman" w:hAnsi="Times New Roman" w:cs="Times New Roman"/>
          <w:sz w:val="24"/>
          <w:szCs w:val="24"/>
          <w:lang w:bidi="ar-SA"/>
        </w:rPr>
        <w:t xml:space="preserve"> can be one of the following:</w:t>
      </w:r>
    </w:p>
    <w:tbl>
      <w:tblPr>
        <w:tblW w:w="0" w:type="auto"/>
        <w:tblCellSpacing w:w="15" w:type="dxa"/>
        <w:tblCellMar>
          <w:top w:w="15" w:type="dxa"/>
          <w:left w:w="15" w:type="dxa"/>
          <w:bottom w:w="15" w:type="dxa"/>
          <w:right w:w="15" w:type="dxa"/>
        </w:tblCellMar>
        <w:tblLook w:val="04A0"/>
      </w:tblPr>
      <w:tblGrid>
        <w:gridCol w:w="1302"/>
        <w:gridCol w:w="1436"/>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datepart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Abbreviation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year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quarter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qq</w:t>
            </w:r>
            <w:proofErr w:type="spellEnd"/>
            <w:r w:rsidRPr="00A5061A">
              <w:rPr>
                <w:rFonts w:ascii="Times New Roman" w:eastAsia="Times New Roman" w:hAnsi="Times New Roman" w:cs="Times New Roman"/>
                <w:sz w:val="24"/>
                <w:szCs w:val="24"/>
                <w:lang w:bidi="ar-SA"/>
              </w:rPr>
              <w:t>, q</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month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mm, m</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dayofyear</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dy</w:t>
            </w:r>
            <w:proofErr w:type="spellEnd"/>
            <w:r w:rsidRPr="00A5061A">
              <w:rPr>
                <w:rFonts w:ascii="Times New Roman" w:eastAsia="Times New Roman" w:hAnsi="Times New Roman" w:cs="Times New Roman"/>
                <w:sz w:val="24"/>
                <w:szCs w:val="24"/>
                <w:lang w:bidi="ar-SA"/>
              </w:rPr>
              <w:t>, y</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day</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d</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week</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wk, </w:t>
            </w:r>
            <w:proofErr w:type="spellStart"/>
            <w:r w:rsidRPr="00A5061A">
              <w:rPr>
                <w:rFonts w:ascii="Times New Roman" w:eastAsia="Times New Roman" w:hAnsi="Times New Roman" w:cs="Times New Roman"/>
                <w:sz w:val="24"/>
                <w:szCs w:val="24"/>
                <w:lang w:bidi="ar-SA"/>
              </w:rPr>
              <w:t>ww</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weekday</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dw</w:t>
            </w:r>
            <w:proofErr w:type="spellEnd"/>
            <w:r w:rsidRPr="00A5061A">
              <w:rPr>
                <w:rFonts w:ascii="Times New Roman" w:eastAsia="Times New Roman" w:hAnsi="Times New Roman" w:cs="Times New Roman"/>
                <w:sz w:val="24"/>
                <w:szCs w:val="24"/>
                <w:lang w:bidi="ar-SA"/>
              </w:rPr>
              <w:t>, w</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hour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hh</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minute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 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ss</w:t>
            </w:r>
            <w:proofErr w:type="spellEnd"/>
            <w:r w:rsidRPr="00A5061A">
              <w:rPr>
                <w:rFonts w:ascii="Times New Roman" w:eastAsia="Times New Roman" w:hAnsi="Times New Roman" w:cs="Times New Roman"/>
                <w:sz w:val="24"/>
                <w:szCs w:val="24"/>
                <w:lang w:bidi="ar-SA"/>
              </w:rPr>
              <w:t>, s</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millisecond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ms</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microsecond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mcs</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nanosecond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ns</w:t>
            </w:r>
          </w:p>
        </w:tc>
      </w:tr>
    </w:tbl>
    <w:p w:rsidR="00A5061A" w:rsidRPr="00A5061A" w:rsidRDefault="00A5061A" w:rsidP="00A5061A">
      <w:pPr>
        <w:spacing w:after="0" w:line="240" w:lineRule="auto"/>
        <w:rPr>
          <w:rFonts w:ascii="Times New Roman" w:eastAsia="Times New Roman" w:hAnsi="Times New Roman" w:cs="Times New Roman"/>
          <w:sz w:val="24"/>
          <w:szCs w:val="24"/>
          <w:lang w:bidi="ar-SA"/>
        </w:rPr>
      </w:pP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34" style="width:0;height:1.5pt" o:hralign="center" o:hrstd="t" o:hr="t" fillcolor="#aca899" stroked="f"/>
        </w:pic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Example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lastRenderedPageBreak/>
        <w:t>Assume we have the following "Orders" table:</w:t>
      </w:r>
    </w:p>
    <w:tbl>
      <w:tblPr>
        <w:tblW w:w="0" w:type="auto"/>
        <w:tblCellSpacing w:w="15" w:type="dxa"/>
        <w:tblCellMar>
          <w:top w:w="15" w:type="dxa"/>
          <w:left w:w="15" w:type="dxa"/>
          <w:bottom w:w="15" w:type="dxa"/>
          <w:right w:w="15" w:type="dxa"/>
        </w:tblCellMar>
        <w:tblLook w:val="04A0"/>
      </w:tblPr>
      <w:tblGrid>
        <w:gridCol w:w="942"/>
        <w:gridCol w:w="1680"/>
        <w:gridCol w:w="2529"/>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ProductName</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Jarlsberg</w:t>
            </w:r>
            <w:proofErr w:type="spellEnd"/>
            <w:r w:rsidRPr="00A5061A">
              <w:rPr>
                <w:rFonts w:ascii="Times New Roman" w:eastAsia="Times New Roman" w:hAnsi="Times New Roman" w:cs="Times New Roman"/>
                <w:sz w:val="24"/>
                <w:szCs w:val="24"/>
                <w:lang w:bidi="ar-SA"/>
              </w:rPr>
              <w:t xml:space="preserve"> Cheese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2008-11-11 13:23:44.657</w:t>
            </w:r>
          </w:p>
        </w:tc>
      </w:tr>
    </w:tbl>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Now we want to add 45 days to the "</w:t>
      </w:r>
      <w:proofErr w:type="spellStart"/>
      <w:r w:rsidRPr="00A5061A">
        <w:rPr>
          <w:rFonts w:ascii="Times New Roman" w:eastAsia="Times New Roman" w:hAnsi="Times New Roman" w:cs="Times New Roman"/>
          <w:sz w:val="24"/>
          <w:szCs w:val="24"/>
          <w:lang w:bidi="ar-SA"/>
        </w:rPr>
        <w:t>OrderDate</w:t>
      </w:r>
      <w:proofErr w:type="spellEnd"/>
      <w:r w:rsidRPr="00A5061A">
        <w:rPr>
          <w:rFonts w:ascii="Times New Roman" w:eastAsia="Times New Roman" w:hAnsi="Times New Roman" w:cs="Times New Roman"/>
          <w:sz w:val="24"/>
          <w:szCs w:val="24"/>
          <w:lang w:bidi="ar-SA"/>
        </w:rPr>
        <w:t>", to find the payment date.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 use the following SELECT statement:</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SELECT </w:t>
      </w:r>
      <w:proofErr w:type="spellStart"/>
      <w:r w:rsidRPr="00A5061A">
        <w:rPr>
          <w:rFonts w:ascii="Times New Roman" w:eastAsia="Times New Roman" w:hAnsi="Times New Roman" w:cs="Times New Roman"/>
          <w:sz w:val="24"/>
          <w:szCs w:val="24"/>
          <w:lang w:bidi="ar-SA"/>
        </w:rPr>
        <w:t>OrderId</w:t>
      </w:r>
      <w:proofErr w:type="gramStart"/>
      <w:r w:rsidRPr="00A5061A">
        <w:rPr>
          <w:rFonts w:ascii="Times New Roman" w:eastAsia="Times New Roman" w:hAnsi="Times New Roman" w:cs="Times New Roman"/>
          <w:sz w:val="24"/>
          <w:szCs w:val="24"/>
          <w:lang w:bidi="ar-SA"/>
        </w:rPr>
        <w:t>,DATEADD</w:t>
      </w:r>
      <w:proofErr w:type="spellEnd"/>
      <w:proofErr w:type="gramEnd"/>
      <w:r w:rsidRPr="00A5061A">
        <w:rPr>
          <w:rFonts w:ascii="Times New Roman" w:eastAsia="Times New Roman" w:hAnsi="Times New Roman" w:cs="Times New Roman"/>
          <w:sz w:val="24"/>
          <w:szCs w:val="24"/>
          <w:lang w:bidi="ar-SA"/>
        </w:rPr>
        <w:t xml:space="preserve">(day,45,OrderDate) AS </w:t>
      </w:r>
      <w:proofErr w:type="spellStart"/>
      <w:r w:rsidRPr="00A5061A">
        <w:rPr>
          <w:rFonts w:ascii="Times New Roman" w:eastAsia="Times New Roman" w:hAnsi="Times New Roman" w:cs="Times New Roman"/>
          <w:sz w:val="24"/>
          <w:szCs w:val="24"/>
          <w:lang w:bidi="ar-SA"/>
        </w:rPr>
        <w:t>OrderPayDate</w:t>
      </w:r>
      <w:proofErr w:type="spellEnd"/>
      <w:r w:rsidRPr="00A5061A">
        <w:rPr>
          <w:rFonts w:ascii="Times New Roman" w:eastAsia="Times New Roman" w:hAnsi="Times New Roman" w:cs="Times New Roman"/>
          <w:sz w:val="24"/>
          <w:szCs w:val="24"/>
          <w:lang w:bidi="ar-SA"/>
        </w:rPr>
        <w:br/>
        <w:t>FROM Orders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Result:</w:t>
      </w:r>
    </w:p>
    <w:tbl>
      <w:tblPr>
        <w:tblW w:w="2500" w:type="pct"/>
        <w:tblCellSpacing w:w="15" w:type="dxa"/>
        <w:tblCellMar>
          <w:top w:w="15" w:type="dxa"/>
          <w:left w:w="15" w:type="dxa"/>
          <w:bottom w:w="15" w:type="dxa"/>
          <w:right w:w="15" w:type="dxa"/>
        </w:tblCellMar>
        <w:tblLook w:val="04A0"/>
      </w:tblPr>
      <w:tblGrid>
        <w:gridCol w:w="1275"/>
        <w:gridCol w:w="3450"/>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OrderId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OrderPayDate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2008-12-26 13:23:44.657</w:t>
            </w:r>
          </w:p>
        </w:tc>
      </w:tr>
    </w:tbl>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 xml:space="preserve">SQL Server </w:t>
      </w:r>
      <w:proofErr w:type="gramStart"/>
      <w:r w:rsidRPr="00A5061A">
        <w:rPr>
          <w:rFonts w:ascii="Times New Roman" w:eastAsia="Times New Roman" w:hAnsi="Times New Roman" w:cs="Times New Roman"/>
          <w:b/>
          <w:bCs/>
          <w:kern w:val="36"/>
          <w:sz w:val="48"/>
          <w:szCs w:val="48"/>
          <w:lang w:bidi="ar-SA"/>
        </w:rPr>
        <w:t>DATEDIFF(</w:t>
      </w:r>
      <w:proofErr w:type="gramEnd"/>
      <w:r w:rsidRPr="00A5061A">
        <w:rPr>
          <w:rFonts w:ascii="Times New Roman" w:eastAsia="Times New Roman" w:hAnsi="Times New Roman" w:cs="Times New Roman"/>
          <w:b/>
          <w:bCs/>
          <w:kern w:val="36"/>
          <w:sz w:val="48"/>
          <w:szCs w:val="48"/>
          <w:lang w:bidi="ar-SA"/>
        </w:rPr>
        <w:t>) Function</w: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Definition and Usage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w:t>
      </w:r>
      <w:proofErr w:type="gramStart"/>
      <w:r w:rsidRPr="00A5061A">
        <w:rPr>
          <w:rFonts w:ascii="Times New Roman" w:eastAsia="Times New Roman" w:hAnsi="Times New Roman" w:cs="Times New Roman"/>
          <w:sz w:val="24"/>
          <w:szCs w:val="24"/>
          <w:lang w:bidi="ar-SA"/>
        </w:rPr>
        <w:t>DATEDIFF(</w:t>
      </w:r>
      <w:proofErr w:type="gramEnd"/>
      <w:r w:rsidRPr="00A5061A">
        <w:rPr>
          <w:rFonts w:ascii="Times New Roman" w:eastAsia="Times New Roman" w:hAnsi="Times New Roman" w:cs="Times New Roman"/>
          <w:sz w:val="24"/>
          <w:szCs w:val="24"/>
          <w:lang w:bidi="ar-SA"/>
        </w:rPr>
        <w:t>) function returns the time between two dates.</w: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Syntax</w:t>
      </w:r>
    </w:p>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gramStart"/>
      <w:r w:rsidRPr="00A5061A">
        <w:rPr>
          <w:rFonts w:ascii="Times New Roman" w:eastAsia="Times New Roman" w:hAnsi="Times New Roman" w:cs="Times New Roman"/>
          <w:sz w:val="24"/>
          <w:szCs w:val="24"/>
          <w:lang w:bidi="ar-SA"/>
        </w:rPr>
        <w:t>DATEDIFF(</w:t>
      </w:r>
      <w:proofErr w:type="spellStart"/>
      <w:proofErr w:type="gramEnd"/>
      <w:r w:rsidRPr="00A5061A">
        <w:rPr>
          <w:rFonts w:ascii="Times New Roman" w:eastAsia="Times New Roman" w:hAnsi="Times New Roman" w:cs="Times New Roman"/>
          <w:sz w:val="24"/>
          <w:szCs w:val="24"/>
          <w:lang w:bidi="ar-SA"/>
        </w:rPr>
        <w:t>datepart,startdate,enddate</w:t>
      </w:r>
      <w:proofErr w:type="spellEnd"/>
      <w:r w:rsidRPr="00A5061A">
        <w:rPr>
          <w:rFonts w:ascii="Times New Roman" w:eastAsia="Times New Roman" w:hAnsi="Times New Roman" w:cs="Times New Roman"/>
          <w:sz w:val="24"/>
          <w:szCs w:val="24"/>
          <w:lang w:bidi="ar-SA"/>
        </w:rPr>
        <w:t>)</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Where </w:t>
      </w:r>
      <w:proofErr w:type="spellStart"/>
      <w:r w:rsidRPr="00A5061A">
        <w:rPr>
          <w:rFonts w:ascii="Times New Roman" w:eastAsia="Times New Roman" w:hAnsi="Times New Roman" w:cs="Times New Roman"/>
          <w:sz w:val="24"/>
          <w:szCs w:val="24"/>
          <w:lang w:bidi="ar-SA"/>
        </w:rPr>
        <w:t>startdate</w:t>
      </w:r>
      <w:proofErr w:type="spellEnd"/>
      <w:r w:rsidRPr="00A5061A">
        <w:rPr>
          <w:rFonts w:ascii="Times New Roman" w:eastAsia="Times New Roman" w:hAnsi="Times New Roman" w:cs="Times New Roman"/>
          <w:sz w:val="24"/>
          <w:szCs w:val="24"/>
          <w:lang w:bidi="ar-SA"/>
        </w:rPr>
        <w:t xml:space="preserve"> and </w:t>
      </w:r>
      <w:proofErr w:type="spellStart"/>
      <w:r w:rsidRPr="00A5061A">
        <w:rPr>
          <w:rFonts w:ascii="Times New Roman" w:eastAsia="Times New Roman" w:hAnsi="Times New Roman" w:cs="Times New Roman"/>
          <w:sz w:val="24"/>
          <w:szCs w:val="24"/>
          <w:lang w:bidi="ar-SA"/>
        </w:rPr>
        <w:t>enddate</w:t>
      </w:r>
      <w:proofErr w:type="spellEnd"/>
      <w:r w:rsidRPr="00A5061A">
        <w:rPr>
          <w:rFonts w:ascii="Times New Roman" w:eastAsia="Times New Roman" w:hAnsi="Times New Roman" w:cs="Times New Roman"/>
          <w:sz w:val="24"/>
          <w:szCs w:val="24"/>
          <w:lang w:bidi="ar-SA"/>
        </w:rPr>
        <w:t xml:space="preserve"> are valid date expressions and </w:t>
      </w:r>
      <w:proofErr w:type="spellStart"/>
      <w:r w:rsidRPr="00A5061A">
        <w:rPr>
          <w:rFonts w:ascii="Times New Roman" w:eastAsia="Times New Roman" w:hAnsi="Times New Roman" w:cs="Times New Roman"/>
          <w:sz w:val="24"/>
          <w:szCs w:val="24"/>
          <w:lang w:bidi="ar-SA"/>
        </w:rPr>
        <w:t>datepart</w:t>
      </w:r>
      <w:proofErr w:type="spellEnd"/>
      <w:r w:rsidRPr="00A5061A">
        <w:rPr>
          <w:rFonts w:ascii="Times New Roman" w:eastAsia="Times New Roman" w:hAnsi="Times New Roman" w:cs="Times New Roman"/>
          <w:sz w:val="24"/>
          <w:szCs w:val="24"/>
          <w:lang w:bidi="ar-SA"/>
        </w:rPr>
        <w:t xml:space="preserve"> can be one of the following:</w:t>
      </w:r>
    </w:p>
    <w:tbl>
      <w:tblPr>
        <w:tblW w:w="0" w:type="auto"/>
        <w:tblCellSpacing w:w="15" w:type="dxa"/>
        <w:tblCellMar>
          <w:top w:w="15" w:type="dxa"/>
          <w:left w:w="15" w:type="dxa"/>
          <w:bottom w:w="15" w:type="dxa"/>
          <w:right w:w="15" w:type="dxa"/>
        </w:tblCellMar>
        <w:tblLook w:val="04A0"/>
      </w:tblPr>
      <w:tblGrid>
        <w:gridCol w:w="1302"/>
        <w:gridCol w:w="1436"/>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datepart</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Abbreviation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year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quarter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qq</w:t>
            </w:r>
            <w:proofErr w:type="spellEnd"/>
            <w:r w:rsidRPr="00A5061A">
              <w:rPr>
                <w:rFonts w:ascii="Times New Roman" w:eastAsia="Times New Roman" w:hAnsi="Times New Roman" w:cs="Times New Roman"/>
                <w:sz w:val="24"/>
                <w:szCs w:val="24"/>
                <w:lang w:bidi="ar-SA"/>
              </w:rPr>
              <w:t>, q</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month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mm, m</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dayofyear</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dy</w:t>
            </w:r>
            <w:proofErr w:type="spellEnd"/>
            <w:r w:rsidRPr="00A5061A">
              <w:rPr>
                <w:rFonts w:ascii="Times New Roman" w:eastAsia="Times New Roman" w:hAnsi="Times New Roman" w:cs="Times New Roman"/>
                <w:sz w:val="24"/>
                <w:szCs w:val="24"/>
                <w:lang w:bidi="ar-SA"/>
              </w:rPr>
              <w:t>, y</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day</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d</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week</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wk, </w:t>
            </w:r>
            <w:proofErr w:type="spellStart"/>
            <w:r w:rsidRPr="00A5061A">
              <w:rPr>
                <w:rFonts w:ascii="Times New Roman" w:eastAsia="Times New Roman" w:hAnsi="Times New Roman" w:cs="Times New Roman"/>
                <w:sz w:val="24"/>
                <w:szCs w:val="24"/>
                <w:lang w:bidi="ar-SA"/>
              </w:rPr>
              <w:t>ww</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weekday</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dw</w:t>
            </w:r>
            <w:proofErr w:type="spellEnd"/>
            <w:r w:rsidRPr="00A5061A">
              <w:rPr>
                <w:rFonts w:ascii="Times New Roman" w:eastAsia="Times New Roman" w:hAnsi="Times New Roman" w:cs="Times New Roman"/>
                <w:sz w:val="24"/>
                <w:szCs w:val="24"/>
                <w:lang w:bidi="ar-SA"/>
              </w:rPr>
              <w:t>, w</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hour</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hh</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minute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 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ss</w:t>
            </w:r>
            <w:proofErr w:type="spellEnd"/>
            <w:r w:rsidRPr="00A5061A">
              <w:rPr>
                <w:rFonts w:ascii="Times New Roman" w:eastAsia="Times New Roman" w:hAnsi="Times New Roman" w:cs="Times New Roman"/>
                <w:sz w:val="24"/>
                <w:szCs w:val="24"/>
                <w:lang w:bidi="ar-SA"/>
              </w:rPr>
              <w:t>, s</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millisecond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ms</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lastRenderedPageBreak/>
              <w:t>microsecond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mcs</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nanosecond</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ns</w:t>
            </w:r>
          </w:p>
        </w:tc>
      </w:tr>
    </w:tbl>
    <w:p w:rsidR="00A5061A" w:rsidRPr="00A5061A" w:rsidRDefault="00A5061A" w:rsidP="00A5061A">
      <w:pPr>
        <w:spacing w:after="0" w:line="240" w:lineRule="auto"/>
        <w:rPr>
          <w:rFonts w:ascii="Times New Roman" w:eastAsia="Times New Roman" w:hAnsi="Times New Roman" w:cs="Times New Roman"/>
          <w:sz w:val="24"/>
          <w:szCs w:val="24"/>
          <w:lang w:bidi="ar-SA"/>
        </w:rPr>
      </w:pP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35" style="width:0;height:1.5pt" o:hralign="center" o:hrstd="t" o:hr="t" fillcolor="#aca899" stroked="f"/>
        </w:pic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Example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Now we want to get the number of days between two dates.</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 use the following SELECT statement:</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SELECT </w:t>
      </w:r>
      <w:proofErr w:type="gramStart"/>
      <w:r w:rsidRPr="00A5061A">
        <w:rPr>
          <w:rFonts w:ascii="Times New Roman" w:eastAsia="Times New Roman" w:hAnsi="Times New Roman" w:cs="Times New Roman"/>
          <w:sz w:val="24"/>
          <w:szCs w:val="24"/>
          <w:lang w:bidi="ar-SA"/>
        </w:rPr>
        <w:t>DATEDIFF(</w:t>
      </w:r>
      <w:proofErr w:type="gramEnd"/>
      <w:r w:rsidRPr="00A5061A">
        <w:rPr>
          <w:rFonts w:ascii="Times New Roman" w:eastAsia="Times New Roman" w:hAnsi="Times New Roman" w:cs="Times New Roman"/>
          <w:sz w:val="24"/>
          <w:szCs w:val="24"/>
          <w:lang w:bidi="ar-SA"/>
        </w:rPr>
        <w:t xml:space="preserve">day,'2008-06-05','2008-08-05') AS </w:t>
      </w:r>
      <w:proofErr w:type="spellStart"/>
      <w:r w:rsidRPr="00A5061A">
        <w:rPr>
          <w:rFonts w:ascii="Times New Roman" w:eastAsia="Times New Roman" w:hAnsi="Times New Roman" w:cs="Times New Roman"/>
          <w:sz w:val="24"/>
          <w:szCs w:val="24"/>
          <w:lang w:bidi="ar-SA"/>
        </w:rPr>
        <w:t>DiffDate</w:t>
      </w:r>
      <w:proofErr w:type="spellEnd"/>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Result:</w:t>
      </w:r>
    </w:p>
    <w:tbl>
      <w:tblPr>
        <w:tblW w:w="2500" w:type="pct"/>
        <w:tblCellSpacing w:w="15" w:type="dxa"/>
        <w:tblCellMar>
          <w:top w:w="15" w:type="dxa"/>
          <w:left w:w="15" w:type="dxa"/>
          <w:bottom w:w="15" w:type="dxa"/>
          <w:right w:w="15" w:type="dxa"/>
        </w:tblCellMar>
        <w:tblLook w:val="04A0"/>
      </w:tblPr>
      <w:tblGrid>
        <w:gridCol w:w="4725"/>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DiffDate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61</w:t>
            </w:r>
          </w:p>
        </w:tc>
      </w:tr>
    </w:tbl>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Example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Now we want to get the number of days between two dates (notice that the second date is "earlier" than the first date, and will result in a negative number).</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We use the following SELECT statement:</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SELECT </w:t>
      </w:r>
      <w:proofErr w:type="gramStart"/>
      <w:r w:rsidRPr="00A5061A">
        <w:rPr>
          <w:rFonts w:ascii="Times New Roman" w:eastAsia="Times New Roman" w:hAnsi="Times New Roman" w:cs="Times New Roman"/>
          <w:sz w:val="24"/>
          <w:szCs w:val="24"/>
          <w:lang w:bidi="ar-SA"/>
        </w:rPr>
        <w:t>DATEDIFF(</w:t>
      </w:r>
      <w:proofErr w:type="gramEnd"/>
      <w:r w:rsidRPr="00A5061A">
        <w:rPr>
          <w:rFonts w:ascii="Times New Roman" w:eastAsia="Times New Roman" w:hAnsi="Times New Roman" w:cs="Times New Roman"/>
          <w:sz w:val="24"/>
          <w:szCs w:val="24"/>
          <w:lang w:bidi="ar-SA"/>
        </w:rPr>
        <w:t xml:space="preserve">day,'2008-08-05','2008-06-05') AS </w:t>
      </w:r>
      <w:proofErr w:type="spellStart"/>
      <w:r w:rsidRPr="00A5061A">
        <w:rPr>
          <w:rFonts w:ascii="Times New Roman" w:eastAsia="Times New Roman" w:hAnsi="Times New Roman" w:cs="Times New Roman"/>
          <w:sz w:val="24"/>
          <w:szCs w:val="24"/>
          <w:lang w:bidi="ar-SA"/>
        </w:rPr>
        <w:t>DiffDate</w:t>
      </w:r>
      <w:proofErr w:type="spellEnd"/>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Result:</w:t>
      </w:r>
    </w:p>
    <w:tbl>
      <w:tblPr>
        <w:tblW w:w="2500" w:type="pct"/>
        <w:tblCellSpacing w:w="15" w:type="dxa"/>
        <w:tblCellMar>
          <w:top w:w="15" w:type="dxa"/>
          <w:left w:w="15" w:type="dxa"/>
          <w:bottom w:w="15" w:type="dxa"/>
          <w:right w:w="15" w:type="dxa"/>
        </w:tblCellMar>
        <w:tblLook w:val="04A0"/>
      </w:tblPr>
      <w:tblGrid>
        <w:gridCol w:w="4725"/>
      </w:tblGrid>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DiffDate</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-61</w:t>
            </w:r>
          </w:p>
        </w:tc>
      </w:tr>
    </w:tbl>
    <w:p w:rsidR="00A5061A" w:rsidRPr="00A5061A" w:rsidRDefault="00A5061A" w:rsidP="00A5061A">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A5061A">
        <w:rPr>
          <w:rFonts w:ascii="Times New Roman" w:eastAsia="Times New Roman" w:hAnsi="Times New Roman" w:cs="Times New Roman"/>
          <w:b/>
          <w:bCs/>
          <w:kern w:val="36"/>
          <w:sz w:val="48"/>
          <w:szCs w:val="48"/>
          <w:lang w:bidi="ar-SA"/>
        </w:rPr>
        <w:t xml:space="preserve">SQL Server </w:t>
      </w:r>
      <w:proofErr w:type="gramStart"/>
      <w:r w:rsidRPr="00A5061A">
        <w:rPr>
          <w:rFonts w:ascii="Times New Roman" w:eastAsia="Times New Roman" w:hAnsi="Times New Roman" w:cs="Times New Roman"/>
          <w:b/>
          <w:bCs/>
          <w:kern w:val="36"/>
          <w:sz w:val="48"/>
          <w:szCs w:val="48"/>
          <w:lang w:bidi="ar-SA"/>
        </w:rPr>
        <w:t>CONVERT(</w:t>
      </w:r>
      <w:proofErr w:type="gramEnd"/>
      <w:r w:rsidRPr="00A5061A">
        <w:rPr>
          <w:rFonts w:ascii="Times New Roman" w:eastAsia="Times New Roman" w:hAnsi="Times New Roman" w:cs="Times New Roman"/>
          <w:b/>
          <w:bCs/>
          <w:kern w:val="36"/>
          <w:sz w:val="48"/>
          <w:szCs w:val="48"/>
          <w:lang w:bidi="ar-SA"/>
        </w:rPr>
        <w:t>) Function</w: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Definition and Usage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w:t>
      </w:r>
      <w:proofErr w:type="gramStart"/>
      <w:r w:rsidRPr="00A5061A">
        <w:rPr>
          <w:rFonts w:ascii="Times New Roman" w:eastAsia="Times New Roman" w:hAnsi="Times New Roman" w:cs="Times New Roman"/>
          <w:sz w:val="24"/>
          <w:szCs w:val="24"/>
          <w:lang w:bidi="ar-SA"/>
        </w:rPr>
        <w:t>CONVERT(</w:t>
      </w:r>
      <w:proofErr w:type="gramEnd"/>
      <w:r w:rsidRPr="00A5061A">
        <w:rPr>
          <w:rFonts w:ascii="Times New Roman" w:eastAsia="Times New Roman" w:hAnsi="Times New Roman" w:cs="Times New Roman"/>
          <w:sz w:val="24"/>
          <w:szCs w:val="24"/>
          <w:lang w:bidi="ar-SA"/>
        </w:rPr>
        <w:t>) function is a general function that converts an expression of one data type to another.</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w:t>
      </w:r>
      <w:proofErr w:type="gramStart"/>
      <w:r w:rsidRPr="00A5061A">
        <w:rPr>
          <w:rFonts w:ascii="Times New Roman" w:eastAsia="Times New Roman" w:hAnsi="Times New Roman" w:cs="Times New Roman"/>
          <w:sz w:val="24"/>
          <w:szCs w:val="24"/>
          <w:lang w:bidi="ar-SA"/>
        </w:rPr>
        <w:t>CONVERT(</w:t>
      </w:r>
      <w:proofErr w:type="gramEnd"/>
      <w:r w:rsidRPr="00A5061A">
        <w:rPr>
          <w:rFonts w:ascii="Times New Roman" w:eastAsia="Times New Roman" w:hAnsi="Times New Roman" w:cs="Times New Roman"/>
          <w:sz w:val="24"/>
          <w:szCs w:val="24"/>
          <w:lang w:bidi="ar-SA"/>
        </w:rPr>
        <w:t>) function can be used to display date/time data in different formats.</w:t>
      </w:r>
    </w:p>
    <w:p w:rsidR="00A5061A" w:rsidRPr="00A5061A" w:rsidRDefault="00A5061A" w:rsidP="00A5061A">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5061A">
        <w:rPr>
          <w:rFonts w:ascii="Times New Roman" w:eastAsia="Times New Roman" w:hAnsi="Times New Roman" w:cs="Times New Roman"/>
          <w:b/>
          <w:bCs/>
          <w:sz w:val="36"/>
          <w:szCs w:val="36"/>
          <w:lang w:bidi="ar-SA"/>
        </w:rPr>
        <w:t>Syntax</w:t>
      </w:r>
    </w:p>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gramStart"/>
      <w:r w:rsidRPr="00A5061A">
        <w:rPr>
          <w:rFonts w:ascii="Times New Roman" w:eastAsia="Times New Roman" w:hAnsi="Times New Roman" w:cs="Times New Roman"/>
          <w:sz w:val="24"/>
          <w:szCs w:val="24"/>
          <w:lang w:bidi="ar-SA"/>
        </w:rPr>
        <w:lastRenderedPageBreak/>
        <w:t>CONVERT(</w:t>
      </w:r>
      <w:proofErr w:type="spellStart"/>
      <w:proofErr w:type="gramEnd"/>
      <w:r w:rsidRPr="00A5061A">
        <w:rPr>
          <w:rFonts w:ascii="Times New Roman" w:eastAsia="Times New Roman" w:hAnsi="Times New Roman" w:cs="Times New Roman"/>
          <w:i/>
          <w:iCs/>
          <w:sz w:val="24"/>
          <w:szCs w:val="24"/>
          <w:lang w:bidi="ar-SA"/>
        </w:rPr>
        <w:t>data_type</w:t>
      </w:r>
      <w:proofErr w:type="spellEnd"/>
      <w:r w:rsidRPr="00A5061A">
        <w:rPr>
          <w:rFonts w:ascii="Times New Roman" w:eastAsia="Times New Roman" w:hAnsi="Times New Roman" w:cs="Times New Roman"/>
          <w:i/>
          <w:iCs/>
          <w:sz w:val="24"/>
          <w:szCs w:val="24"/>
          <w:lang w:bidi="ar-SA"/>
        </w:rPr>
        <w:t>(length)</w:t>
      </w:r>
      <w:r w:rsidRPr="00A5061A">
        <w:rPr>
          <w:rFonts w:ascii="Times New Roman" w:eastAsia="Times New Roman" w:hAnsi="Times New Roman" w:cs="Times New Roman"/>
          <w:sz w:val="24"/>
          <w:szCs w:val="24"/>
          <w:lang w:bidi="ar-SA"/>
        </w:rPr>
        <w:t>,</w:t>
      </w:r>
      <w:proofErr w:type="spellStart"/>
      <w:r w:rsidRPr="00A5061A">
        <w:rPr>
          <w:rFonts w:ascii="Times New Roman" w:eastAsia="Times New Roman" w:hAnsi="Times New Roman" w:cs="Times New Roman"/>
          <w:i/>
          <w:iCs/>
          <w:sz w:val="24"/>
          <w:szCs w:val="24"/>
          <w:lang w:bidi="ar-SA"/>
        </w:rPr>
        <w:t>expression</w:t>
      </w:r>
      <w:r w:rsidRPr="00A5061A">
        <w:rPr>
          <w:rFonts w:ascii="Times New Roman" w:eastAsia="Times New Roman" w:hAnsi="Times New Roman" w:cs="Times New Roman"/>
          <w:sz w:val="24"/>
          <w:szCs w:val="24"/>
          <w:lang w:bidi="ar-SA"/>
        </w:rPr>
        <w:t>,</w:t>
      </w:r>
      <w:r w:rsidRPr="00A5061A">
        <w:rPr>
          <w:rFonts w:ascii="Times New Roman" w:eastAsia="Times New Roman" w:hAnsi="Times New Roman" w:cs="Times New Roman"/>
          <w:i/>
          <w:iCs/>
          <w:sz w:val="24"/>
          <w:szCs w:val="24"/>
          <w:lang w:bidi="ar-SA"/>
        </w:rPr>
        <w:t>style</w:t>
      </w:r>
      <w:proofErr w:type="spellEnd"/>
      <w:r w:rsidRPr="00A5061A">
        <w:rPr>
          <w:rFonts w:ascii="Times New Roman" w:eastAsia="Times New Roman" w:hAnsi="Times New Roman" w:cs="Times New Roman"/>
          <w:sz w:val="24"/>
          <w:szCs w:val="24"/>
          <w:lang w:bidi="ar-SA"/>
        </w:rPr>
        <w:t>)</w:t>
      </w:r>
    </w:p>
    <w:p w:rsidR="00A5061A" w:rsidRPr="00A5061A" w:rsidRDefault="00A5061A" w:rsidP="00A5061A">
      <w:pPr>
        <w:spacing w:after="0" w:line="240" w:lineRule="auto"/>
        <w:rPr>
          <w:rFonts w:ascii="Times New Roman" w:eastAsia="Times New Roman" w:hAnsi="Times New Roman" w:cs="Times New Roman"/>
          <w:sz w:val="24"/>
          <w:szCs w:val="24"/>
          <w:lang w:bidi="ar-SA"/>
        </w:rPr>
      </w:pPr>
    </w:p>
    <w:tbl>
      <w:tblPr>
        <w:tblW w:w="0" w:type="auto"/>
        <w:tblCellSpacing w:w="15" w:type="dxa"/>
        <w:tblCellMar>
          <w:top w:w="15" w:type="dxa"/>
          <w:left w:w="15" w:type="dxa"/>
          <w:bottom w:w="15" w:type="dxa"/>
          <w:right w:w="15" w:type="dxa"/>
        </w:tblCellMar>
        <w:tblLook w:val="04A0"/>
      </w:tblPr>
      <w:tblGrid>
        <w:gridCol w:w="2292"/>
        <w:gridCol w:w="5287"/>
      </w:tblGrid>
      <w:tr w:rsidR="00A5061A" w:rsidRPr="00A5061A" w:rsidTr="00A5061A">
        <w:trPr>
          <w:tblCellSpacing w:w="15" w:type="dxa"/>
        </w:trPr>
        <w:tc>
          <w:tcPr>
            <w:tcW w:w="15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Value</w:t>
            </w:r>
          </w:p>
        </w:tc>
        <w:tc>
          <w:tcPr>
            <w:tcW w:w="35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Description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i/>
                <w:iCs/>
                <w:sz w:val="24"/>
                <w:szCs w:val="24"/>
                <w:lang w:bidi="ar-SA"/>
              </w:rPr>
              <w:t>data_type</w:t>
            </w:r>
            <w:proofErr w:type="spellEnd"/>
            <w:r w:rsidRPr="00A5061A">
              <w:rPr>
                <w:rFonts w:ascii="Times New Roman" w:eastAsia="Times New Roman" w:hAnsi="Times New Roman" w:cs="Times New Roman"/>
                <w:i/>
                <w:iCs/>
                <w:sz w:val="24"/>
                <w:szCs w:val="24"/>
                <w:lang w:bidi="ar-SA"/>
              </w:rPr>
              <w:t>(length)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Specifies the target data type (with an optional length)</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i/>
                <w:iCs/>
                <w:sz w:val="24"/>
                <w:szCs w:val="24"/>
                <w:lang w:bidi="ar-SA"/>
              </w:rPr>
              <w:t>expression</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Specifies the value to be converted</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i/>
                <w:iCs/>
                <w:sz w:val="24"/>
                <w:szCs w:val="24"/>
                <w:lang w:bidi="ar-SA"/>
              </w:rPr>
              <w:t>style</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Specifies the output format for the date/time</w:t>
            </w:r>
          </w:p>
        </w:tc>
      </w:tr>
    </w:tbl>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w:t>
      </w:r>
      <w:proofErr w:type="gramStart"/>
      <w:r w:rsidRPr="00A5061A">
        <w:rPr>
          <w:rFonts w:ascii="Times New Roman" w:eastAsia="Times New Roman" w:hAnsi="Times New Roman" w:cs="Times New Roman"/>
          <w:sz w:val="24"/>
          <w:szCs w:val="24"/>
          <w:lang w:bidi="ar-SA"/>
        </w:rPr>
        <w:t>table below represent</w:t>
      </w:r>
      <w:proofErr w:type="gramEnd"/>
      <w:r w:rsidRPr="00A5061A">
        <w:rPr>
          <w:rFonts w:ascii="Times New Roman" w:eastAsia="Times New Roman" w:hAnsi="Times New Roman" w:cs="Times New Roman"/>
          <w:sz w:val="24"/>
          <w:szCs w:val="24"/>
          <w:lang w:bidi="ar-SA"/>
        </w:rPr>
        <w:t xml:space="preserve"> the style values for </w:t>
      </w:r>
      <w:proofErr w:type="spellStart"/>
      <w:r w:rsidRPr="00A5061A">
        <w:rPr>
          <w:rFonts w:ascii="Times New Roman" w:eastAsia="Times New Roman" w:hAnsi="Times New Roman" w:cs="Times New Roman"/>
          <w:sz w:val="24"/>
          <w:szCs w:val="24"/>
          <w:lang w:bidi="ar-SA"/>
        </w:rPr>
        <w:t>datetime</w:t>
      </w:r>
      <w:proofErr w:type="spellEnd"/>
      <w:r w:rsidRPr="00A5061A">
        <w:rPr>
          <w:rFonts w:ascii="Times New Roman" w:eastAsia="Times New Roman" w:hAnsi="Times New Roman" w:cs="Times New Roman"/>
          <w:sz w:val="24"/>
          <w:szCs w:val="24"/>
          <w:lang w:bidi="ar-SA"/>
        </w:rPr>
        <w:t xml:space="preserve"> or </w:t>
      </w:r>
      <w:proofErr w:type="spellStart"/>
      <w:r w:rsidRPr="00A5061A">
        <w:rPr>
          <w:rFonts w:ascii="Times New Roman" w:eastAsia="Times New Roman" w:hAnsi="Times New Roman" w:cs="Times New Roman"/>
          <w:sz w:val="24"/>
          <w:szCs w:val="24"/>
          <w:lang w:bidi="ar-SA"/>
        </w:rPr>
        <w:t>smalldatetime</w:t>
      </w:r>
      <w:proofErr w:type="spellEnd"/>
      <w:r w:rsidRPr="00A5061A">
        <w:rPr>
          <w:rFonts w:ascii="Times New Roman" w:eastAsia="Times New Roman" w:hAnsi="Times New Roman" w:cs="Times New Roman"/>
          <w:sz w:val="24"/>
          <w:szCs w:val="24"/>
          <w:lang w:bidi="ar-SA"/>
        </w:rPr>
        <w:t xml:space="preserve"> conversion to character data:</w:t>
      </w:r>
    </w:p>
    <w:tbl>
      <w:tblPr>
        <w:tblW w:w="0" w:type="auto"/>
        <w:tblCellSpacing w:w="15" w:type="dxa"/>
        <w:tblCellMar>
          <w:top w:w="15" w:type="dxa"/>
          <w:left w:w="15" w:type="dxa"/>
          <w:bottom w:w="15" w:type="dxa"/>
          <w:right w:w="15" w:type="dxa"/>
        </w:tblCellMar>
        <w:tblLook w:val="04A0"/>
      </w:tblPr>
      <w:tblGrid>
        <w:gridCol w:w="1383"/>
        <w:gridCol w:w="1547"/>
        <w:gridCol w:w="4314"/>
        <w:gridCol w:w="1830"/>
      </w:tblGrid>
      <w:tr w:rsidR="00A5061A" w:rsidRPr="00A5061A" w:rsidTr="00A5061A">
        <w:trPr>
          <w:tblCellSpacing w:w="15" w:type="dxa"/>
        </w:trPr>
        <w:tc>
          <w:tcPr>
            <w:tcW w:w="7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Value</w:t>
            </w:r>
            <w:r w:rsidRPr="00A5061A">
              <w:rPr>
                <w:rFonts w:ascii="Times New Roman" w:eastAsia="Times New Roman" w:hAnsi="Times New Roman" w:cs="Times New Roman"/>
                <w:b/>
                <w:bCs/>
                <w:sz w:val="24"/>
                <w:szCs w:val="24"/>
                <w:lang w:bidi="ar-SA"/>
              </w:rPr>
              <w:br/>
              <w:t xml:space="preserve">(century </w:t>
            </w:r>
            <w:proofErr w:type="spellStart"/>
            <w:r w:rsidRPr="00A5061A">
              <w:rPr>
                <w:rFonts w:ascii="Times New Roman" w:eastAsia="Times New Roman" w:hAnsi="Times New Roman" w:cs="Times New Roman"/>
                <w:b/>
                <w:bCs/>
                <w:sz w:val="24"/>
                <w:szCs w:val="24"/>
                <w:lang w:bidi="ar-SA"/>
              </w:rPr>
              <w:t>yy</w:t>
            </w:r>
            <w:proofErr w:type="spellEnd"/>
            <w:r w:rsidRPr="00A5061A">
              <w:rPr>
                <w:rFonts w:ascii="Times New Roman" w:eastAsia="Times New Roman" w:hAnsi="Times New Roman" w:cs="Times New Roman"/>
                <w:b/>
                <w:bCs/>
                <w:sz w:val="24"/>
                <w:szCs w:val="24"/>
                <w:lang w:bidi="ar-SA"/>
              </w:rPr>
              <w:t>)</w:t>
            </w:r>
          </w:p>
        </w:tc>
        <w:tc>
          <w:tcPr>
            <w:tcW w:w="85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Value</w:t>
            </w:r>
            <w:r w:rsidRPr="00A5061A">
              <w:rPr>
                <w:rFonts w:ascii="Times New Roman" w:eastAsia="Times New Roman" w:hAnsi="Times New Roman" w:cs="Times New Roman"/>
                <w:b/>
                <w:bCs/>
                <w:sz w:val="24"/>
                <w:szCs w:val="24"/>
                <w:lang w:bidi="ar-SA"/>
              </w:rPr>
              <w:br/>
              <w:t xml:space="preserve">(century </w:t>
            </w:r>
            <w:proofErr w:type="spellStart"/>
            <w:r w:rsidRPr="00A5061A">
              <w:rPr>
                <w:rFonts w:ascii="Times New Roman" w:eastAsia="Times New Roman" w:hAnsi="Times New Roman" w:cs="Times New Roman"/>
                <w:b/>
                <w:bCs/>
                <w:sz w:val="24"/>
                <w:szCs w:val="24"/>
                <w:lang w:bidi="ar-SA"/>
              </w:rPr>
              <w:t>yyyy</w:t>
            </w:r>
            <w:proofErr w:type="spellEnd"/>
            <w:r w:rsidRPr="00A5061A">
              <w:rPr>
                <w:rFonts w:ascii="Times New Roman" w:eastAsia="Times New Roman" w:hAnsi="Times New Roman" w:cs="Times New Roman"/>
                <w:b/>
                <w:bCs/>
                <w:sz w:val="24"/>
                <w:szCs w:val="24"/>
                <w:lang w:bidi="ar-SA"/>
              </w:rPr>
              <w:t>)</w:t>
            </w:r>
          </w:p>
        </w:tc>
        <w:tc>
          <w:tcPr>
            <w:tcW w:w="24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proofErr w:type="spellStart"/>
            <w:r w:rsidRPr="00A5061A">
              <w:rPr>
                <w:rFonts w:ascii="Times New Roman" w:eastAsia="Times New Roman" w:hAnsi="Times New Roman" w:cs="Times New Roman"/>
                <w:b/>
                <w:bCs/>
                <w:sz w:val="24"/>
                <w:szCs w:val="24"/>
                <w:lang w:bidi="ar-SA"/>
              </w:rPr>
              <w:t>Input/Output</w:t>
            </w:r>
            <w:proofErr w:type="spellEnd"/>
          </w:p>
        </w:tc>
        <w:tc>
          <w:tcPr>
            <w:tcW w:w="1000" w:type="pct"/>
            <w:vAlign w:val="center"/>
            <w:hideMark/>
          </w:tcPr>
          <w:p w:rsidR="00A5061A" w:rsidRPr="00A5061A" w:rsidRDefault="00A5061A" w:rsidP="00A5061A">
            <w:pPr>
              <w:spacing w:after="0" w:line="240" w:lineRule="auto"/>
              <w:rPr>
                <w:rFonts w:ascii="Times New Roman" w:eastAsia="Times New Roman" w:hAnsi="Times New Roman" w:cs="Times New Roman"/>
                <w:b/>
                <w:bCs/>
                <w:sz w:val="24"/>
                <w:szCs w:val="24"/>
                <w:lang w:bidi="ar-SA"/>
              </w:rPr>
            </w:pPr>
            <w:r w:rsidRPr="00A5061A">
              <w:rPr>
                <w:rFonts w:ascii="Times New Roman" w:eastAsia="Times New Roman" w:hAnsi="Times New Roman" w:cs="Times New Roman"/>
                <w:b/>
                <w:bCs/>
                <w:sz w:val="24"/>
                <w:szCs w:val="24"/>
                <w:lang w:bidi="ar-SA"/>
              </w:rPr>
              <w:t>Standard</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0 or 100</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mon</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hh:miAM</w:t>
            </w:r>
            <w:proofErr w:type="spellEnd"/>
            <w:r w:rsidRPr="00A5061A">
              <w:rPr>
                <w:rFonts w:ascii="Times New Roman" w:eastAsia="Times New Roman" w:hAnsi="Times New Roman" w:cs="Times New Roman"/>
                <w:sz w:val="24"/>
                <w:szCs w:val="24"/>
                <w:lang w:bidi="ar-SA"/>
              </w:rPr>
              <w:t xml:space="preserve"> (or PM)</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Default</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w:t>
            </w:r>
            <w:proofErr w:type="spellStart"/>
            <w:r w:rsidRPr="00A5061A">
              <w:rPr>
                <w:rFonts w:ascii="Times New Roman" w:eastAsia="Times New Roman" w:hAnsi="Times New Roman" w:cs="Times New Roman"/>
                <w:sz w:val="24"/>
                <w:szCs w:val="24"/>
                <w:lang w:bidi="ar-SA"/>
              </w:rPr>
              <w:t>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USA</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102</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yy.mm.dd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ANSI</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3</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103</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British/French</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4</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104</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dd.mm.yy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German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5</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105</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Italian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6</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106</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mon</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7</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107</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Mon </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8</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108</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hh:mm:ss</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9 or 109</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mon</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hh:mi:ss:mmmAM</w:t>
            </w:r>
            <w:proofErr w:type="spellEnd"/>
            <w:r w:rsidRPr="00A5061A">
              <w:rPr>
                <w:rFonts w:ascii="Times New Roman" w:eastAsia="Times New Roman" w:hAnsi="Times New Roman" w:cs="Times New Roman"/>
                <w:sz w:val="24"/>
                <w:szCs w:val="24"/>
                <w:lang w:bidi="ar-SA"/>
              </w:rPr>
              <w:t xml:space="preserve"> (or PM)</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Default+millisec</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10</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110</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w:t>
            </w:r>
            <w:proofErr w:type="spellStart"/>
            <w:r w:rsidRPr="00A5061A">
              <w:rPr>
                <w:rFonts w:ascii="Times New Roman" w:eastAsia="Times New Roman" w:hAnsi="Times New Roman" w:cs="Times New Roman"/>
                <w:sz w:val="24"/>
                <w:szCs w:val="24"/>
                <w:lang w:bidi="ar-SA"/>
              </w:rPr>
              <w:t>yy</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USA</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dd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Japan</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12</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112</w:t>
            </w:r>
          </w:p>
        </w:tc>
        <w:tc>
          <w:tcPr>
            <w:tcW w:w="0" w:type="auto"/>
            <w:vAlign w:val="center"/>
            <w:hideMark/>
          </w:tcPr>
          <w:p w:rsidR="00A5061A" w:rsidRPr="00A5061A" w:rsidRDefault="009D2EBF"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w:t>
            </w:r>
            <w:r w:rsidR="00A5061A" w:rsidRPr="00A5061A">
              <w:rPr>
                <w:rFonts w:ascii="Times New Roman" w:eastAsia="Times New Roman" w:hAnsi="Times New Roman" w:cs="Times New Roman"/>
                <w:sz w:val="24"/>
                <w:szCs w:val="24"/>
                <w:lang w:bidi="ar-SA"/>
              </w:rPr>
              <w:t>ymmdd</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ISO</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13 or 113</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mon</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hh:mi:ss:mmm</w:t>
            </w:r>
            <w:proofErr w:type="spellEnd"/>
            <w:r w:rsidRPr="00A5061A">
              <w:rPr>
                <w:rFonts w:ascii="Times New Roman" w:eastAsia="Times New Roman" w:hAnsi="Times New Roman" w:cs="Times New Roman"/>
                <w:sz w:val="24"/>
                <w:szCs w:val="24"/>
                <w:lang w:bidi="ar-SA"/>
              </w:rPr>
              <w:t xml:space="preserve"> (24h)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14</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114</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hh:mi:ss:mmm</w:t>
            </w:r>
            <w:proofErr w:type="spellEnd"/>
            <w:r w:rsidRPr="00A5061A">
              <w:rPr>
                <w:rFonts w:ascii="Times New Roman" w:eastAsia="Times New Roman" w:hAnsi="Times New Roman" w:cs="Times New Roman"/>
                <w:sz w:val="24"/>
                <w:szCs w:val="24"/>
                <w:lang w:bidi="ar-SA"/>
              </w:rPr>
              <w:t xml:space="preserve"> (24h)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20 or 120</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hh:mi:ss</w:t>
            </w:r>
            <w:proofErr w:type="spellEnd"/>
            <w:r w:rsidRPr="00A5061A">
              <w:rPr>
                <w:rFonts w:ascii="Times New Roman" w:eastAsia="Times New Roman" w:hAnsi="Times New Roman" w:cs="Times New Roman"/>
                <w:sz w:val="24"/>
                <w:szCs w:val="24"/>
                <w:lang w:bidi="ar-SA"/>
              </w:rPr>
              <w:t xml:space="preserve"> (24h)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21 or 121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hh:mi:ss.mmm</w:t>
            </w:r>
            <w:proofErr w:type="spellEnd"/>
            <w:r w:rsidRPr="00A5061A">
              <w:rPr>
                <w:rFonts w:ascii="Times New Roman" w:eastAsia="Times New Roman" w:hAnsi="Times New Roman" w:cs="Times New Roman"/>
                <w:sz w:val="24"/>
                <w:szCs w:val="24"/>
                <w:lang w:bidi="ar-SA"/>
              </w:rPr>
              <w:t xml:space="preserve"> (24h)</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126</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ddThh:mi:ss.mmm</w:t>
            </w:r>
            <w:proofErr w:type="spellEnd"/>
            <w:r w:rsidRPr="00A5061A">
              <w:rPr>
                <w:rFonts w:ascii="Times New Roman" w:eastAsia="Times New Roman" w:hAnsi="Times New Roman" w:cs="Times New Roman"/>
                <w:sz w:val="24"/>
                <w:szCs w:val="24"/>
                <w:lang w:bidi="ar-SA"/>
              </w:rPr>
              <w:t xml:space="preserve"> (no spaces)</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ISO8601</w:t>
            </w:r>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130</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mon</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yyyy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hh:mi:ss:mmmAM</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Hijiri</w:t>
            </w:r>
            <w:proofErr w:type="spellEnd"/>
          </w:p>
        </w:tc>
      </w:tr>
      <w:tr w:rsidR="00A5061A" w:rsidRPr="00A5061A" w:rsidTr="00A5061A">
        <w:trPr>
          <w:tblCellSpacing w:w="15" w:type="dxa"/>
        </w:trPr>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131</w:t>
            </w:r>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dd</w:t>
            </w:r>
            <w:proofErr w:type="spellEnd"/>
            <w:r w:rsidRPr="00A5061A">
              <w:rPr>
                <w:rFonts w:ascii="Times New Roman" w:eastAsia="Times New Roman" w:hAnsi="Times New Roman" w:cs="Times New Roman"/>
                <w:sz w:val="24"/>
                <w:szCs w:val="24"/>
                <w:lang w:bidi="ar-SA"/>
              </w:rPr>
              <w:t>/mm/</w:t>
            </w:r>
            <w:proofErr w:type="spellStart"/>
            <w:r w:rsidRPr="00A5061A">
              <w:rPr>
                <w:rFonts w:ascii="Times New Roman" w:eastAsia="Times New Roman" w:hAnsi="Times New Roman" w:cs="Times New Roman"/>
                <w:sz w:val="24"/>
                <w:szCs w:val="24"/>
                <w:lang w:bidi="ar-SA"/>
              </w:rPr>
              <w:t>yy</w:t>
            </w:r>
            <w:proofErr w:type="spellEnd"/>
            <w:r w:rsidRPr="00A5061A">
              <w:rPr>
                <w:rFonts w:ascii="Times New Roman" w:eastAsia="Times New Roman" w:hAnsi="Times New Roman" w:cs="Times New Roman"/>
                <w:sz w:val="24"/>
                <w:szCs w:val="24"/>
                <w:lang w:bidi="ar-SA"/>
              </w:rPr>
              <w:t xml:space="preserve"> </w:t>
            </w:r>
            <w:proofErr w:type="spellStart"/>
            <w:r w:rsidRPr="00A5061A">
              <w:rPr>
                <w:rFonts w:ascii="Times New Roman" w:eastAsia="Times New Roman" w:hAnsi="Times New Roman" w:cs="Times New Roman"/>
                <w:sz w:val="24"/>
                <w:szCs w:val="24"/>
                <w:lang w:bidi="ar-SA"/>
              </w:rPr>
              <w:t>hh:mi:ss:mmmAM</w:t>
            </w:r>
            <w:proofErr w:type="spellEnd"/>
          </w:p>
        </w:tc>
        <w:tc>
          <w:tcPr>
            <w:tcW w:w="0" w:type="auto"/>
            <w:vAlign w:val="center"/>
            <w:hideMark/>
          </w:tcPr>
          <w:p w:rsidR="00A5061A" w:rsidRPr="00A5061A" w:rsidRDefault="00A5061A" w:rsidP="00A5061A">
            <w:pPr>
              <w:spacing w:after="0" w:line="240" w:lineRule="auto"/>
              <w:rPr>
                <w:rFonts w:ascii="Times New Roman" w:eastAsia="Times New Roman" w:hAnsi="Times New Roman" w:cs="Times New Roman"/>
                <w:sz w:val="24"/>
                <w:szCs w:val="24"/>
                <w:lang w:bidi="ar-SA"/>
              </w:rPr>
            </w:pPr>
            <w:proofErr w:type="spellStart"/>
            <w:r w:rsidRPr="00A5061A">
              <w:rPr>
                <w:rFonts w:ascii="Times New Roman" w:eastAsia="Times New Roman" w:hAnsi="Times New Roman" w:cs="Times New Roman"/>
                <w:sz w:val="24"/>
                <w:szCs w:val="24"/>
                <w:lang w:bidi="ar-SA"/>
              </w:rPr>
              <w:t>Hijiri</w:t>
            </w:r>
            <w:proofErr w:type="spellEnd"/>
          </w:p>
        </w:tc>
      </w:tr>
    </w:tbl>
    <w:p w:rsidR="00A5061A" w:rsidRPr="00A5061A" w:rsidRDefault="00A5061A" w:rsidP="00A5061A">
      <w:pPr>
        <w:spacing w:after="0" w:line="240" w:lineRule="auto"/>
        <w:rPr>
          <w:rFonts w:ascii="Times New Roman" w:eastAsia="Times New Roman" w:hAnsi="Times New Roman" w:cs="Times New Roman"/>
          <w:sz w:val="24"/>
          <w:szCs w:val="24"/>
          <w:lang w:bidi="ar-SA"/>
        </w:rPr>
      </w:pPr>
    </w:p>
    <w:p w:rsidR="00A5061A" w:rsidRPr="00A5061A" w:rsidRDefault="007D7B6B" w:rsidP="00A5061A">
      <w:pPr>
        <w:spacing w:after="0" w:line="240" w:lineRule="auto"/>
        <w:rPr>
          <w:rFonts w:ascii="Times New Roman" w:eastAsia="Times New Roman" w:hAnsi="Times New Roman" w:cs="Times New Roman"/>
          <w:sz w:val="24"/>
          <w:szCs w:val="24"/>
          <w:lang w:bidi="ar-SA"/>
        </w:rPr>
      </w:pPr>
      <w:r w:rsidRPr="007D7B6B">
        <w:rPr>
          <w:rFonts w:ascii="Times New Roman" w:eastAsia="Times New Roman" w:hAnsi="Times New Roman" w:cs="Times New Roman"/>
          <w:sz w:val="24"/>
          <w:szCs w:val="24"/>
          <w:lang w:bidi="ar-SA"/>
        </w:rPr>
        <w:pict>
          <v:rect id="_x0000_i1036" style="width:0;height:1.5pt" o:hralign="center" o:hrstd="t" o:hr="t" fillcolor="#aca899" stroked="f"/>
        </w:pict>
      </w:r>
    </w:p>
    <w:p w:rsidR="00A5061A" w:rsidRPr="00A5061A" w:rsidRDefault="00A5061A" w:rsidP="00A5061A">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5061A">
        <w:rPr>
          <w:rFonts w:ascii="Times New Roman" w:eastAsia="Times New Roman" w:hAnsi="Times New Roman" w:cs="Times New Roman"/>
          <w:b/>
          <w:bCs/>
          <w:sz w:val="27"/>
          <w:szCs w:val="27"/>
          <w:lang w:bidi="ar-SA"/>
        </w:rPr>
        <w:t>Example</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 xml:space="preserve">The following script uses the </w:t>
      </w:r>
      <w:proofErr w:type="gramStart"/>
      <w:r w:rsidRPr="00A5061A">
        <w:rPr>
          <w:rFonts w:ascii="Times New Roman" w:eastAsia="Times New Roman" w:hAnsi="Times New Roman" w:cs="Times New Roman"/>
          <w:sz w:val="24"/>
          <w:szCs w:val="24"/>
          <w:lang w:bidi="ar-SA"/>
        </w:rPr>
        <w:t>CONVERT(</w:t>
      </w:r>
      <w:proofErr w:type="gramEnd"/>
      <w:r w:rsidRPr="00A5061A">
        <w:rPr>
          <w:rFonts w:ascii="Times New Roman" w:eastAsia="Times New Roman" w:hAnsi="Times New Roman" w:cs="Times New Roman"/>
          <w:sz w:val="24"/>
          <w:szCs w:val="24"/>
          <w:lang w:bidi="ar-SA"/>
        </w:rPr>
        <w:t xml:space="preserve">) function to display different formats. We will use the </w:t>
      </w:r>
      <w:proofErr w:type="gramStart"/>
      <w:r w:rsidRPr="00A5061A">
        <w:rPr>
          <w:rFonts w:ascii="Times New Roman" w:eastAsia="Times New Roman" w:hAnsi="Times New Roman" w:cs="Times New Roman"/>
          <w:sz w:val="24"/>
          <w:szCs w:val="24"/>
          <w:lang w:bidi="ar-SA"/>
        </w:rPr>
        <w:t>GETDATE(</w:t>
      </w:r>
      <w:proofErr w:type="gramEnd"/>
      <w:r w:rsidRPr="00A5061A">
        <w:rPr>
          <w:rFonts w:ascii="Times New Roman" w:eastAsia="Times New Roman" w:hAnsi="Times New Roman" w:cs="Times New Roman"/>
          <w:sz w:val="24"/>
          <w:szCs w:val="24"/>
          <w:lang w:bidi="ar-SA"/>
        </w:rPr>
        <w:t>) function to get the current date/time:</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lastRenderedPageBreak/>
        <w:t>CONVERT(VARCHAR(19),GETDATE())</w:t>
      </w:r>
      <w:r w:rsidRPr="00A5061A">
        <w:rPr>
          <w:rFonts w:ascii="Times New Roman" w:eastAsia="Times New Roman" w:hAnsi="Times New Roman" w:cs="Times New Roman"/>
          <w:sz w:val="24"/>
          <w:szCs w:val="24"/>
          <w:lang w:bidi="ar-SA"/>
        </w:rPr>
        <w:br/>
        <w:t>CONVERT(VARCHAR(10),GETDATE(),10)</w:t>
      </w:r>
      <w:r w:rsidRPr="00A5061A">
        <w:rPr>
          <w:rFonts w:ascii="Times New Roman" w:eastAsia="Times New Roman" w:hAnsi="Times New Roman" w:cs="Times New Roman"/>
          <w:sz w:val="24"/>
          <w:szCs w:val="24"/>
          <w:lang w:bidi="ar-SA"/>
        </w:rPr>
        <w:br/>
        <w:t>CONVERT(VARCHAR(10),GETDATE(),110)</w:t>
      </w:r>
      <w:r w:rsidRPr="00A5061A">
        <w:rPr>
          <w:rFonts w:ascii="Times New Roman" w:eastAsia="Times New Roman" w:hAnsi="Times New Roman" w:cs="Times New Roman"/>
          <w:sz w:val="24"/>
          <w:szCs w:val="24"/>
          <w:lang w:bidi="ar-SA"/>
        </w:rPr>
        <w:br/>
        <w:t>CONVERT(VARCHAR(11),GETDATE(),6)</w:t>
      </w:r>
      <w:r w:rsidRPr="00A5061A">
        <w:rPr>
          <w:rFonts w:ascii="Times New Roman" w:eastAsia="Times New Roman" w:hAnsi="Times New Roman" w:cs="Times New Roman"/>
          <w:sz w:val="24"/>
          <w:szCs w:val="24"/>
          <w:lang w:bidi="ar-SA"/>
        </w:rPr>
        <w:br/>
        <w:t>CONVERT(VARCHAR(11),GETDATE(),106)</w:t>
      </w:r>
      <w:r w:rsidRPr="00A5061A">
        <w:rPr>
          <w:rFonts w:ascii="Times New Roman" w:eastAsia="Times New Roman" w:hAnsi="Times New Roman" w:cs="Times New Roman"/>
          <w:sz w:val="24"/>
          <w:szCs w:val="24"/>
          <w:lang w:bidi="ar-SA"/>
        </w:rPr>
        <w:br/>
        <w:t>CONVERT(VARCHAR(24),GETDATE(),113)</w:t>
      </w:r>
    </w:p>
    <w:p w:rsidR="00A5061A" w:rsidRPr="00A5061A" w:rsidRDefault="00A5061A" w:rsidP="00A5061A">
      <w:pPr>
        <w:spacing w:before="100" w:beforeAutospacing="1" w:after="100" w:afterAutospacing="1"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The result would look something like this:</w:t>
      </w:r>
    </w:p>
    <w:p w:rsidR="00A5061A" w:rsidRPr="00A5061A" w:rsidRDefault="00A5061A" w:rsidP="00A5061A">
      <w:pPr>
        <w:spacing w:after="0" w:line="240" w:lineRule="auto"/>
        <w:rPr>
          <w:rFonts w:ascii="Times New Roman" w:eastAsia="Times New Roman" w:hAnsi="Times New Roman" w:cs="Times New Roman"/>
          <w:sz w:val="24"/>
          <w:szCs w:val="24"/>
          <w:lang w:bidi="ar-SA"/>
        </w:rPr>
      </w:pPr>
      <w:r w:rsidRPr="00A5061A">
        <w:rPr>
          <w:rFonts w:ascii="Times New Roman" w:eastAsia="Times New Roman" w:hAnsi="Times New Roman" w:cs="Times New Roman"/>
          <w:sz w:val="24"/>
          <w:szCs w:val="24"/>
          <w:lang w:bidi="ar-SA"/>
        </w:rPr>
        <w:t>Nov 04 2011 11:45 PM</w:t>
      </w:r>
      <w:r w:rsidRPr="00A5061A">
        <w:rPr>
          <w:rFonts w:ascii="Times New Roman" w:eastAsia="Times New Roman" w:hAnsi="Times New Roman" w:cs="Times New Roman"/>
          <w:sz w:val="24"/>
          <w:szCs w:val="24"/>
          <w:lang w:bidi="ar-SA"/>
        </w:rPr>
        <w:br/>
        <w:t>11-04-11</w:t>
      </w:r>
      <w:r w:rsidRPr="00A5061A">
        <w:rPr>
          <w:rFonts w:ascii="Times New Roman" w:eastAsia="Times New Roman" w:hAnsi="Times New Roman" w:cs="Times New Roman"/>
          <w:sz w:val="24"/>
          <w:szCs w:val="24"/>
          <w:lang w:bidi="ar-SA"/>
        </w:rPr>
        <w:br/>
        <w:t>11-04-2011</w:t>
      </w:r>
      <w:r w:rsidRPr="00A5061A">
        <w:rPr>
          <w:rFonts w:ascii="Times New Roman" w:eastAsia="Times New Roman" w:hAnsi="Times New Roman" w:cs="Times New Roman"/>
          <w:sz w:val="24"/>
          <w:szCs w:val="24"/>
          <w:lang w:bidi="ar-SA"/>
        </w:rPr>
        <w:br/>
        <w:t>04 Nov 11</w:t>
      </w:r>
      <w:r w:rsidRPr="00A5061A">
        <w:rPr>
          <w:rFonts w:ascii="Times New Roman" w:eastAsia="Times New Roman" w:hAnsi="Times New Roman" w:cs="Times New Roman"/>
          <w:sz w:val="24"/>
          <w:szCs w:val="24"/>
          <w:lang w:bidi="ar-SA"/>
        </w:rPr>
        <w:br/>
        <w:t>04 Nov 2011</w:t>
      </w:r>
      <w:r w:rsidRPr="00A5061A">
        <w:rPr>
          <w:rFonts w:ascii="Times New Roman" w:eastAsia="Times New Roman" w:hAnsi="Times New Roman" w:cs="Times New Roman"/>
          <w:sz w:val="24"/>
          <w:szCs w:val="24"/>
          <w:lang w:bidi="ar-SA"/>
        </w:rPr>
        <w:br/>
        <w:t xml:space="preserve">04 Nov 2011 11:45:34:243 </w:t>
      </w:r>
    </w:p>
    <w:p w:rsidR="00AB573E" w:rsidRPr="00A5061A" w:rsidRDefault="00AB573E" w:rsidP="00A5061A"/>
    <w:sectPr w:rsidR="00AB573E" w:rsidRPr="00A5061A" w:rsidSect="00AB5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49CA"/>
    <w:multiLevelType w:val="multilevel"/>
    <w:tmpl w:val="1E10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E0234"/>
    <w:multiLevelType w:val="multilevel"/>
    <w:tmpl w:val="10C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6348A"/>
    <w:multiLevelType w:val="multilevel"/>
    <w:tmpl w:val="A15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85CA7"/>
    <w:multiLevelType w:val="multilevel"/>
    <w:tmpl w:val="916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A5061A"/>
    <w:rsid w:val="000236F6"/>
    <w:rsid w:val="00036130"/>
    <w:rsid w:val="00060F05"/>
    <w:rsid w:val="000D4000"/>
    <w:rsid w:val="000D4A42"/>
    <w:rsid w:val="000F0519"/>
    <w:rsid w:val="000F21AB"/>
    <w:rsid w:val="000F4F4A"/>
    <w:rsid w:val="0010043E"/>
    <w:rsid w:val="00125721"/>
    <w:rsid w:val="00185E61"/>
    <w:rsid w:val="001B76D5"/>
    <w:rsid w:val="001D4E55"/>
    <w:rsid w:val="001F5563"/>
    <w:rsid w:val="00204197"/>
    <w:rsid w:val="002532DE"/>
    <w:rsid w:val="002602AF"/>
    <w:rsid w:val="002633CA"/>
    <w:rsid w:val="002919FD"/>
    <w:rsid w:val="002B0C2D"/>
    <w:rsid w:val="002B2A65"/>
    <w:rsid w:val="002B56E4"/>
    <w:rsid w:val="002B6BED"/>
    <w:rsid w:val="00300B6F"/>
    <w:rsid w:val="00322E95"/>
    <w:rsid w:val="00331744"/>
    <w:rsid w:val="003B4B10"/>
    <w:rsid w:val="003D45B2"/>
    <w:rsid w:val="003F6019"/>
    <w:rsid w:val="00435534"/>
    <w:rsid w:val="00435782"/>
    <w:rsid w:val="004879C6"/>
    <w:rsid w:val="004A7F84"/>
    <w:rsid w:val="004E10DC"/>
    <w:rsid w:val="004E6062"/>
    <w:rsid w:val="004F068C"/>
    <w:rsid w:val="004F3094"/>
    <w:rsid w:val="0050305A"/>
    <w:rsid w:val="00506F76"/>
    <w:rsid w:val="00523A84"/>
    <w:rsid w:val="00530BAC"/>
    <w:rsid w:val="00544C37"/>
    <w:rsid w:val="005A1D52"/>
    <w:rsid w:val="005B43BF"/>
    <w:rsid w:val="005C304B"/>
    <w:rsid w:val="005C3157"/>
    <w:rsid w:val="005E56EE"/>
    <w:rsid w:val="006048EF"/>
    <w:rsid w:val="006367D0"/>
    <w:rsid w:val="006771FB"/>
    <w:rsid w:val="00683462"/>
    <w:rsid w:val="00683726"/>
    <w:rsid w:val="006E0318"/>
    <w:rsid w:val="006E7BF6"/>
    <w:rsid w:val="00700357"/>
    <w:rsid w:val="00712E9C"/>
    <w:rsid w:val="00712F49"/>
    <w:rsid w:val="00721B8D"/>
    <w:rsid w:val="0073309F"/>
    <w:rsid w:val="00771A52"/>
    <w:rsid w:val="0078051E"/>
    <w:rsid w:val="00782C7C"/>
    <w:rsid w:val="00786673"/>
    <w:rsid w:val="007A3A5C"/>
    <w:rsid w:val="007A64F7"/>
    <w:rsid w:val="007C2997"/>
    <w:rsid w:val="007D7B6B"/>
    <w:rsid w:val="007E55DC"/>
    <w:rsid w:val="007F688F"/>
    <w:rsid w:val="008243B9"/>
    <w:rsid w:val="00862E65"/>
    <w:rsid w:val="008A4214"/>
    <w:rsid w:val="008E1572"/>
    <w:rsid w:val="008E2437"/>
    <w:rsid w:val="008F3C09"/>
    <w:rsid w:val="008F5CF5"/>
    <w:rsid w:val="00956857"/>
    <w:rsid w:val="00963279"/>
    <w:rsid w:val="00970824"/>
    <w:rsid w:val="00977CF1"/>
    <w:rsid w:val="00994ECA"/>
    <w:rsid w:val="009B3985"/>
    <w:rsid w:val="009C33FA"/>
    <w:rsid w:val="009D2EBF"/>
    <w:rsid w:val="009E729D"/>
    <w:rsid w:val="009F7697"/>
    <w:rsid w:val="00A06D11"/>
    <w:rsid w:val="00A5061A"/>
    <w:rsid w:val="00A579B4"/>
    <w:rsid w:val="00A633BC"/>
    <w:rsid w:val="00A92213"/>
    <w:rsid w:val="00AB573E"/>
    <w:rsid w:val="00AE2587"/>
    <w:rsid w:val="00AF2C7C"/>
    <w:rsid w:val="00AF60D7"/>
    <w:rsid w:val="00B25D88"/>
    <w:rsid w:val="00B27424"/>
    <w:rsid w:val="00B60F7E"/>
    <w:rsid w:val="00B73E56"/>
    <w:rsid w:val="00BB0739"/>
    <w:rsid w:val="00BC24CC"/>
    <w:rsid w:val="00BD1A5B"/>
    <w:rsid w:val="00BD5051"/>
    <w:rsid w:val="00BE6C99"/>
    <w:rsid w:val="00C160DA"/>
    <w:rsid w:val="00C33EE5"/>
    <w:rsid w:val="00C34403"/>
    <w:rsid w:val="00C35A12"/>
    <w:rsid w:val="00C52B86"/>
    <w:rsid w:val="00C54145"/>
    <w:rsid w:val="00C6032C"/>
    <w:rsid w:val="00C62127"/>
    <w:rsid w:val="00CC0E48"/>
    <w:rsid w:val="00D20FFA"/>
    <w:rsid w:val="00D326DB"/>
    <w:rsid w:val="00D50360"/>
    <w:rsid w:val="00D82E7C"/>
    <w:rsid w:val="00D93FFE"/>
    <w:rsid w:val="00DC76BB"/>
    <w:rsid w:val="00E074C3"/>
    <w:rsid w:val="00E65E49"/>
    <w:rsid w:val="00E67EA8"/>
    <w:rsid w:val="00EA02C6"/>
    <w:rsid w:val="00ED2922"/>
    <w:rsid w:val="00EF18F6"/>
    <w:rsid w:val="00F12E40"/>
    <w:rsid w:val="00F17AF8"/>
    <w:rsid w:val="00F3775D"/>
    <w:rsid w:val="00F55E76"/>
    <w:rsid w:val="00F75A6D"/>
    <w:rsid w:val="00FC6D88"/>
    <w:rsid w:val="00FD0419"/>
    <w:rsid w:val="00FF3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ebari boyz"/>
    <w:qFormat/>
    <w:rsid w:val="00D50360"/>
  </w:style>
  <w:style w:type="paragraph" w:styleId="Heading1">
    <w:name w:val="heading 1"/>
    <w:basedOn w:val="Normal"/>
    <w:next w:val="Normal"/>
    <w:link w:val="Heading1Char"/>
    <w:uiPriority w:val="9"/>
    <w:qFormat/>
    <w:rsid w:val="00D50360"/>
    <w:pPr>
      <w:pBdr>
        <w:bottom w:val="thinThickSmallGap" w:sz="12" w:space="1" w:color="3691AA" w:themeColor="accent2" w:themeShade="BF"/>
      </w:pBdr>
      <w:spacing w:before="400"/>
      <w:jc w:val="center"/>
      <w:outlineLvl w:val="0"/>
    </w:pPr>
    <w:rPr>
      <w:caps/>
      <w:color w:val="246171" w:themeColor="accent2" w:themeShade="80"/>
      <w:spacing w:val="20"/>
      <w:sz w:val="28"/>
      <w:szCs w:val="28"/>
    </w:rPr>
  </w:style>
  <w:style w:type="paragraph" w:styleId="Heading2">
    <w:name w:val="heading 2"/>
    <w:basedOn w:val="Normal"/>
    <w:next w:val="Normal"/>
    <w:link w:val="Heading2Char"/>
    <w:uiPriority w:val="9"/>
    <w:unhideWhenUsed/>
    <w:qFormat/>
    <w:rsid w:val="00D50360"/>
    <w:pPr>
      <w:pBdr>
        <w:bottom w:val="single" w:sz="4" w:space="1" w:color="246071" w:themeColor="accent2" w:themeShade="7F"/>
      </w:pBdr>
      <w:spacing w:before="400"/>
      <w:jc w:val="center"/>
      <w:outlineLvl w:val="1"/>
    </w:pPr>
    <w:rPr>
      <w:caps/>
      <w:color w:val="246171" w:themeColor="accent2" w:themeShade="80"/>
      <w:spacing w:val="15"/>
      <w:sz w:val="24"/>
      <w:szCs w:val="24"/>
    </w:rPr>
  </w:style>
  <w:style w:type="paragraph" w:styleId="Heading3">
    <w:name w:val="heading 3"/>
    <w:basedOn w:val="Normal"/>
    <w:next w:val="Normal"/>
    <w:link w:val="Heading3Char"/>
    <w:uiPriority w:val="9"/>
    <w:unhideWhenUsed/>
    <w:qFormat/>
    <w:rsid w:val="00D50360"/>
    <w:pPr>
      <w:pBdr>
        <w:top w:val="dotted" w:sz="4" w:space="1" w:color="246071" w:themeColor="accent2" w:themeShade="7F"/>
        <w:bottom w:val="dotted" w:sz="4" w:space="1" w:color="246071" w:themeColor="accent2" w:themeShade="7F"/>
      </w:pBdr>
      <w:spacing w:before="300"/>
      <w:jc w:val="center"/>
      <w:outlineLvl w:val="2"/>
    </w:pPr>
    <w:rPr>
      <w:caps/>
      <w:color w:val="246071" w:themeColor="accent2" w:themeShade="7F"/>
      <w:sz w:val="24"/>
      <w:szCs w:val="24"/>
    </w:rPr>
  </w:style>
  <w:style w:type="paragraph" w:styleId="Heading4">
    <w:name w:val="heading 4"/>
    <w:basedOn w:val="Normal"/>
    <w:next w:val="Normal"/>
    <w:link w:val="Heading4Char"/>
    <w:uiPriority w:val="9"/>
    <w:semiHidden/>
    <w:unhideWhenUsed/>
    <w:qFormat/>
    <w:rsid w:val="00D50360"/>
    <w:pPr>
      <w:pBdr>
        <w:bottom w:val="dotted" w:sz="4" w:space="1" w:color="3691AA" w:themeColor="accent2" w:themeShade="BF"/>
      </w:pBdr>
      <w:spacing w:after="120"/>
      <w:jc w:val="center"/>
      <w:outlineLvl w:val="3"/>
    </w:pPr>
    <w:rPr>
      <w:caps/>
      <w:color w:val="246071" w:themeColor="accent2" w:themeShade="7F"/>
      <w:spacing w:val="10"/>
    </w:rPr>
  </w:style>
  <w:style w:type="paragraph" w:styleId="Heading5">
    <w:name w:val="heading 5"/>
    <w:basedOn w:val="Normal"/>
    <w:next w:val="Normal"/>
    <w:link w:val="Heading5Char"/>
    <w:uiPriority w:val="9"/>
    <w:semiHidden/>
    <w:unhideWhenUsed/>
    <w:qFormat/>
    <w:rsid w:val="00D50360"/>
    <w:pPr>
      <w:spacing w:before="320" w:after="120"/>
      <w:jc w:val="center"/>
      <w:outlineLvl w:val="4"/>
    </w:pPr>
    <w:rPr>
      <w:caps/>
      <w:color w:val="246071" w:themeColor="accent2" w:themeShade="7F"/>
      <w:spacing w:val="10"/>
    </w:rPr>
  </w:style>
  <w:style w:type="paragraph" w:styleId="Heading6">
    <w:name w:val="heading 6"/>
    <w:basedOn w:val="Normal"/>
    <w:next w:val="Normal"/>
    <w:link w:val="Heading6Char"/>
    <w:uiPriority w:val="9"/>
    <w:semiHidden/>
    <w:unhideWhenUsed/>
    <w:qFormat/>
    <w:rsid w:val="00D50360"/>
    <w:pPr>
      <w:spacing w:after="120"/>
      <w:jc w:val="center"/>
      <w:outlineLvl w:val="5"/>
    </w:pPr>
    <w:rPr>
      <w:caps/>
      <w:color w:val="3691AA" w:themeColor="accent2" w:themeShade="BF"/>
      <w:spacing w:val="10"/>
    </w:rPr>
  </w:style>
  <w:style w:type="paragraph" w:styleId="Heading7">
    <w:name w:val="heading 7"/>
    <w:basedOn w:val="Normal"/>
    <w:next w:val="Normal"/>
    <w:link w:val="Heading7Char"/>
    <w:uiPriority w:val="9"/>
    <w:semiHidden/>
    <w:unhideWhenUsed/>
    <w:qFormat/>
    <w:rsid w:val="00D50360"/>
    <w:pPr>
      <w:spacing w:after="120"/>
      <w:jc w:val="center"/>
      <w:outlineLvl w:val="6"/>
    </w:pPr>
    <w:rPr>
      <w:i/>
      <w:iCs/>
      <w:caps/>
      <w:color w:val="3691AA" w:themeColor="accent2" w:themeShade="BF"/>
      <w:spacing w:val="10"/>
    </w:rPr>
  </w:style>
  <w:style w:type="paragraph" w:styleId="Heading8">
    <w:name w:val="heading 8"/>
    <w:basedOn w:val="Normal"/>
    <w:next w:val="Normal"/>
    <w:link w:val="Heading8Char"/>
    <w:uiPriority w:val="9"/>
    <w:semiHidden/>
    <w:unhideWhenUsed/>
    <w:qFormat/>
    <w:rsid w:val="00D503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5036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60"/>
    <w:rPr>
      <w:rFonts w:eastAsiaTheme="majorEastAsia" w:cstheme="majorBidi"/>
      <w:caps/>
      <w:color w:val="246171" w:themeColor="accent2" w:themeShade="80"/>
      <w:spacing w:val="20"/>
      <w:sz w:val="28"/>
      <w:szCs w:val="28"/>
    </w:rPr>
  </w:style>
  <w:style w:type="character" w:customStyle="1" w:styleId="Heading2Char">
    <w:name w:val="Heading 2 Char"/>
    <w:basedOn w:val="DefaultParagraphFont"/>
    <w:link w:val="Heading2"/>
    <w:uiPriority w:val="9"/>
    <w:rsid w:val="00D50360"/>
    <w:rPr>
      <w:caps/>
      <w:color w:val="246171" w:themeColor="accent2" w:themeShade="80"/>
      <w:spacing w:val="15"/>
      <w:sz w:val="24"/>
      <w:szCs w:val="24"/>
    </w:rPr>
  </w:style>
  <w:style w:type="character" w:customStyle="1" w:styleId="Heading3Char">
    <w:name w:val="Heading 3 Char"/>
    <w:basedOn w:val="DefaultParagraphFont"/>
    <w:link w:val="Heading3"/>
    <w:uiPriority w:val="9"/>
    <w:rsid w:val="00D50360"/>
    <w:rPr>
      <w:rFonts w:eastAsiaTheme="majorEastAsia" w:cstheme="majorBidi"/>
      <w:caps/>
      <w:color w:val="246071" w:themeColor="accent2" w:themeShade="7F"/>
      <w:sz w:val="24"/>
      <w:szCs w:val="24"/>
    </w:rPr>
  </w:style>
  <w:style w:type="character" w:customStyle="1" w:styleId="Heading4Char">
    <w:name w:val="Heading 4 Char"/>
    <w:basedOn w:val="DefaultParagraphFont"/>
    <w:link w:val="Heading4"/>
    <w:uiPriority w:val="9"/>
    <w:semiHidden/>
    <w:rsid w:val="00D50360"/>
    <w:rPr>
      <w:rFonts w:eastAsiaTheme="majorEastAsia" w:cstheme="majorBidi"/>
      <w:caps/>
      <w:color w:val="246071" w:themeColor="accent2" w:themeShade="7F"/>
      <w:spacing w:val="10"/>
    </w:rPr>
  </w:style>
  <w:style w:type="character" w:customStyle="1" w:styleId="Heading5Char">
    <w:name w:val="Heading 5 Char"/>
    <w:basedOn w:val="DefaultParagraphFont"/>
    <w:link w:val="Heading5"/>
    <w:uiPriority w:val="9"/>
    <w:semiHidden/>
    <w:rsid w:val="00D50360"/>
    <w:rPr>
      <w:rFonts w:eastAsiaTheme="majorEastAsia" w:cstheme="majorBidi"/>
      <w:caps/>
      <w:color w:val="246071" w:themeColor="accent2" w:themeShade="7F"/>
      <w:spacing w:val="10"/>
    </w:rPr>
  </w:style>
  <w:style w:type="character" w:customStyle="1" w:styleId="Heading6Char">
    <w:name w:val="Heading 6 Char"/>
    <w:basedOn w:val="DefaultParagraphFont"/>
    <w:link w:val="Heading6"/>
    <w:uiPriority w:val="9"/>
    <w:semiHidden/>
    <w:rsid w:val="00D50360"/>
    <w:rPr>
      <w:rFonts w:eastAsiaTheme="majorEastAsia" w:cstheme="majorBidi"/>
      <w:caps/>
      <w:color w:val="3691AA" w:themeColor="accent2" w:themeShade="BF"/>
      <w:spacing w:val="10"/>
    </w:rPr>
  </w:style>
  <w:style w:type="character" w:customStyle="1" w:styleId="Heading7Char">
    <w:name w:val="Heading 7 Char"/>
    <w:basedOn w:val="DefaultParagraphFont"/>
    <w:link w:val="Heading7"/>
    <w:uiPriority w:val="9"/>
    <w:semiHidden/>
    <w:rsid w:val="00D50360"/>
    <w:rPr>
      <w:rFonts w:eastAsiaTheme="majorEastAsia" w:cstheme="majorBidi"/>
      <w:i/>
      <w:iCs/>
      <w:caps/>
      <w:color w:val="3691AA" w:themeColor="accent2" w:themeShade="BF"/>
      <w:spacing w:val="10"/>
    </w:rPr>
  </w:style>
  <w:style w:type="character" w:customStyle="1" w:styleId="Heading8Char">
    <w:name w:val="Heading 8 Char"/>
    <w:basedOn w:val="DefaultParagraphFont"/>
    <w:link w:val="Heading8"/>
    <w:uiPriority w:val="9"/>
    <w:semiHidden/>
    <w:rsid w:val="00D5036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5036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50360"/>
    <w:rPr>
      <w:caps/>
      <w:spacing w:val="10"/>
      <w:sz w:val="18"/>
      <w:szCs w:val="18"/>
    </w:rPr>
  </w:style>
  <w:style w:type="paragraph" w:styleId="Title">
    <w:name w:val="Title"/>
    <w:basedOn w:val="Normal"/>
    <w:next w:val="Normal"/>
    <w:link w:val="TitleChar"/>
    <w:uiPriority w:val="10"/>
    <w:qFormat/>
    <w:rsid w:val="00D50360"/>
    <w:pPr>
      <w:pBdr>
        <w:top w:val="dotted" w:sz="2" w:space="1" w:color="246171" w:themeColor="accent2" w:themeShade="80"/>
        <w:bottom w:val="dotted" w:sz="2" w:space="6" w:color="246171" w:themeColor="accent2" w:themeShade="80"/>
      </w:pBdr>
      <w:spacing w:before="500" w:after="300" w:line="240" w:lineRule="auto"/>
      <w:jc w:val="center"/>
    </w:pPr>
    <w:rPr>
      <w:caps/>
      <w:color w:val="246171" w:themeColor="accent2" w:themeShade="80"/>
      <w:spacing w:val="50"/>
      <w:sz w:val="44"/>
      <w:szCs w:val="44"/>
    </w:rPr>
  </w:style>
  <w:style w:type="character" w:customStyle="1" w:styleId="TitleChar">
    <w:name w:val="Title Char"/>
    <w:basedOn w:val="DefaultParagraphFont"/>
    <w:link w:val="Title"/>
    <w:uiPriority w:val="10"/>
    <w:rsid w:val="00D50360"/>
    <w:rPr>
      <w:rFonts w:eastAsiaTheme="majorEastAsia" w:cstheme="majorBidi"/>
      <w:caps/>
      <w:color w:val="246171" w:themeColor="accent2" w:themeShade="80"/>
      <w:spacing w:val="50"/>
      <w:sz w:val="44"/>
      <w:szCs w:val="44"/>
    </w:rPr>
  </w:style>
  <w:style w:type="paragraph" w:styleId="Subtitle">
    <w:name w:val="Subtitle"/>
    <w:basedOn w:val="Normal"/>
    <w:next w:val="Normal"/>
    <w:link w:val="SubtitleChar"/>
    <w:uiPriority w:val="11"/>
    <w:qFormat/>
    <w:rsid w:val="00D503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50360"/>
    <w:rPr>
      <w:rFonts w:eastAsiaTheme="majorEastAsia" w:cstheme="majorBidi"/>
      <w:caps/>
      <w:spacing w:val="20"/>
      <w:sz w:val="18"/>
      <w:szCs w:val="18"/>
    </w:rPr>
  </w:style>
  <w:style w:type="character" w:styleId="Strong">
    <w:name w:val="Strong"/>
    <w:uiPriority w:val="22"/>
    <w:qFormat/>
    <w:rsid w:val="00D50360"/>
    <w:rPr>
      <w:b/>
      <w:bCs/>
      <w:color w:val="3691AA" w:themeColor="accent2" w:themeShade="BF"/>
      <w:spacing w:val="5"/>
    </w:rPr>
  </w:style>
  <w:style w:type="character" w:styleId="Emphasis">
    <w:name w:val="Emphasis"/>
    <w:uiPriority w:val="20"/>
    <w:qFormat/>
    <w:rsid w:val="00D50360"/>
    <w:rPr>
      <w:caps/>
      <w:spacing w:val="5"/>
      <w:sz w:val="20"/>
      <w:szCs w:val="20"/>
    </w:rPr>
  </w:style>
  <w:style w:type="paragraph" w:styleId="NoSpacing">
    <w:name w:val="No Spacing"/>
    <w:basedOn w:val="Normal"/>
    <w:link w:val="NoSpacingChar"/>
    <w:uiPriority w:val="1"/>
    <w:qFormat/>
    <w:rsid w:val="00D50360"/>
    <w:pPr>
      <w:spacing w:after="0" w:line="240" w:lineRule="auto"/>
    </w:pPr>
  </w:style>
  <w:style w:type="character" w:customStyle="1" w:styleId="NoSpacingChar">
    <w:name w:val="No Spacing Char"/>
    <w:basedOn w:val="DefaultParagraphFont"/>
    <w:link w:val="NoSpacing"/>
    <w:uiPriority w:val="1"/>
    <w:rsid w:val="00D50360"/>
  </w:style>
  <w:style w:type="paragraph" w:styleId="ListParagraph">
    <w:name w:val="List Paragraph"/>
    <w:basedOn w:val="Normal"/>
    <w:uiPriority w:val="34"/>
    <w:qFormat/>
    <w:rsid w:val="00D50360"/>
    <w:pPr>
      <w:ind w:left="720"/>
      <w:contextualSpacing/>
    </w:pPr>
  </w:style>
  <w:style w:type="paragraph" w:styleId="Quote">
    <w:name w:val="Quote"/>
    <w:basedOn w:val="Normal"/>
    <w:next w:val="Normal"/>
    <w:link w:val="QuoteChar"/>
    <w:uiPriority w:val="29"/>
    <w:qFormat/>
    <w:rsid w:val="00D50360"/>
    <w:rPr>
      <w:i/>
      <w:iCs/>
    </w:rPr>
  </w:style>
  <w:style w:type="character" w:customStyle="1" w:styleId="QuoteChar">
    <w:name w:val="Quote Char"/>
    <w:basedOn w:val="DefaultParagraphFont"/>
    <w:link w:val="Quote"/>
    <w:uiPriority w:val="29"/>
    <w:rsid w:val="00D50360"/>
    <w:rPr>
      <w:rFonts w:eastAsiaTheme="majorEastAsia" w:cstheme="majorBidi"/>
      <w:i/>
      <w:iCs/>
    </w:rPr>
  </w:style>
  <w:style w:type="paragraph" w:styleId="IntenseQuote">
    <w:name w:val="Intense Quote"/>
    <w:basedOn w:val="Normal"/>
    <w:next w:val="Normal"/>
    <w:link w:val="IntenseQuoteChar"/>
    <w:uiPriority w:val="30"/>
    <w:qFormat/>
    <w:rsid w:val="00D50360"/>
    <w:pPr>
      <w:pBdr>
        <w:top w:val="dotted" w:sz="2" w:space="10" w:color="246171" w:themeColor="accent2" w:themeShade="80"/>
        <w:bottom w:val="dotted" w:sz="2" w:space="4" w:color="246171" w:themeColor="accent2" w:themeShade="80"/>
      </w:pBdr>
      <w:spacing w:before="160" w:line="300" w:lineRule="auto"/>
      <w:ind w:left="1440" w:right="1440"/>
    </w:pPr>
    <w:rPr>
      <w:caps/>
      <w:color w:val="246071" w:themeColor="accent2" w:themeShade="7F"/>
      <w:spacing w:val="5"/>
      <w:sz w:val="20"/>
      <w:szCs w:val="20"/>
    </w:rPr>
  </w:style>
  <w:style w:type="character" w:customStyle="1" w:styleId="IntenseQuoteChar">
    <w:name w:val="Intense Quote Char"/>
    <w:basedOn w:val="DefaultParagraphFont"/>
    <w:link w:val="IntenseQuote"/>
    <w:uiPriority w:val="30"/>
    <w:rsid w:val="00D50360"/>
    <w:rPr>
      <w:rFonts w:eastAsiaTheme="majorEastAsia" w:cstheme="majorBidi"/>
      <w:caps/>
      <w:color w:val="246071" w:themeColor="accent2" w:themeShade="7F"/>
      <w:spacing w:val="5"/>
      <w:sz w:val="20"/>
      <w:szCs w:val="20"/>
    </w:rPr>
  </w:style>
  <w:style w:type="character" w:styleId="SubtleEmphasis">
    <w:name w:val="Subtle Emphasis"/>
    <w:uiPriority w:val="19"/>
    <w:qFormat/>
    <w:rsid w:val="00D50360"/>
    <w:rPr>
      <w:i/>
      <w:iCs/>
    </w:rPr>
  </w:style>
  <w:style w:type="character" w:styleId="IntenseEmphasis">
    <w:name w:val="Intense Emphasis"/>
    <w:uiPriority w:val="21"/>
    <w:qFormat/>
    <w:rsid w:val="00D50360"/>
    <w:rPr>
      <w:i/>
      <w:iCs/>
      <w:caps/>
      <w:spacing w:val="10"/>
      <w:sz w:val="20"/>
      <w:szCs w:val="20"/>
    </w:rPr>
  </w:style>
  <w:style w:type="character" w:styleId="SubtleReference">
    <w:name w:val="Subtle Reference"/>
    <w:basedOn w:val="DefaultParagraphFont"/>
    <w:uiPriority w:val="31"/>
    <w:qFormat/>
    <w:rsid w:val="00D50360"/>
    <w:rPr>
      <w:rFonts w:asciiTheme="minorHAnsi" w:eastAsiaTheme="minorEastAsia" w:hAnsiTheme="minorHAnsi" w:cstheme="minorBidi"/>
      <w:i/>
      <w:iCs/>
      <w:color w:val="246071" w:themeColor="accent2" w:themeShade="7F"/>
    </w:rPr>
  </w:style>
  <w:style w:type="character" w:styleId="IntenseReference">
    <w:name w:val="Intense Reference"/>
    <w:uiPriority w:val="32"/>
    <w:qFormat/>
    <w:rsid w:val="00D50360"/>
    <w:rPr>
      <w:rFonts w:asciiTheme="minorHAnsi" w:eastAsiaTheme="minorEastAsia" w:hAnsiTheme="minorHAnsi" w:cstheme="minorBidi"/>
      <w:b/>
      <w:bCs/>
      <w:i/>
      <w:iCs/>
      <w:color w:val="246071" w:themeColor="accent2" w:themeShade="7F"/>
    </w:rPr>
  </w:style>
  <w:style w:type="character" w:styleId="BookTitle">
    <w:name w:val="Book Title"/>
    <w:uiPriority w:val="33"/>
    <w:qFormat/>
    <w:rsid w:val="00D50360"/>
    <w:rPr>
      <w:caps/>
      <w:color w:val="246071" w:themeColor="accent2" w:themeShade="7F"/>
      <w:spacing w:val="5"/>
      <w:u w:color="246071" w:themeColor="accent2" w:themeShade="7F"/>
    </w:rPr>
  </w:style>
  <w:style w:type="paragraph" w:styleId="TOCHeading">
    <w:name w:val="TOC Heading"/>
    <w:basedOn w:val="Heading1"/>
    <w:next w:val="Normal"/>
    <w:uiPriority w:val="39"/>
    <w:semiHidden/>
    <w:unhideWhenUsed/>
    <w:qFormat/>
    <w:rsid w:val="00D50360"/>
    <w:pPr>
      <w:outlineLvl w:val="9"/>
    </w:pPr>
  </w:style>
  <w:style w:type="paragraph" w:styleId="NormalWeb">
    <w:name w:val="Normal (Web)"/>
    <w:basedOn w:val="Normal"/>
    <w:uiPriority w:val="99"/>
    <w:semiHidden/>
    <w:unhideWhenUsed/>
    <w:rsid w:val="00A5061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5061A"/>
    <w:rPr>
      <w:color w:val="0000FF"/>
      <w:u w:val="single"/>
    </w:rPr>
  </w:style>
  <w:style w:type="paragraph" w:styleId="BalloonText">
    <w:name w:val="Balloon Text"/>
    <w:basedOn w:val="Normal"/>
    <w:link w:val="BalloonTextChar"/>
    <w:uiPriority w:val="99"/>
    <w:semiHidden/>
    <w:unhideWhenUsed/>
    <w:rsid w:val="00A5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1A"/>
    <w:rPr>
      <w:rFonts w:ascii="Tahoma" w:hAnsi="Tahoma" w:cs="Tahoma"/>
      <w:sz w:val="16"/>
      <w:szCs w:val="16"/>
    </w:rPr>
  </w:style>
  <w:style w:type="character" w:customStyle="1" w:styleId="colorh1">
    <w:name w:val="color_h1"/>
    <w:basedOn w:val="DefaultParagraphFont"/>
    <w:rsid w:val="00A5061A"/>
  </w:style>
</w:styles>
</file>

<file path=word/webSettings.xml><?xml version="1.0" encoding="utf-8"?>
<w:webSettings xmlns:r="http://schemas.openxmlformats.org/officeDocument/2006/relationships" xmlns:w="http://schemas.openxmlformats.org/wordprocessingml/2006/main">
  <w:divs>
    <w:div w:id="32534934">
      <w:bodyDiv w:val="1"/>
      <w:marLeft w:val="0"/>
      <w:marRight w:val="0"/>
      <w:marTop w:val="0"/>
      <w:marBottom w:val="0"/>
      <w:divBdr>
        <w:top w:val="none" w:sz="0" w:space="0" w:color="auto"/>
        <w:left w:val="none" w:sz="0" w:space="0" w:color="auto"/>
        <w:bottom w:val="none" w:sz="0" w:space="0" w:color="auto"/>
        <w:right w:val="none" w:sz="0" w:space="0" w:color="auto"/>
      </w:divBdr>
    </w:div>
    <w:div w:id="41945933">
      <w:bodyDiv w:val="1"/>
      <w:marLeft w:val="0"/>
      <w:marRight w:val="0"/>
      <w:marTop w:val="0"/>
      <w:marBottom w:val="0"/>
      <w:divBdr>
        <w:top w:val="none" w:sz="0" w:space="0" w:color="auto"/>
        <w:left w:val="none" w:sz="0" w:space="0" w:color="auto"/>
        <w:bottom w:val="none" w:sz="0" w:space="0" w:color="auto"/>
        <w:right w:val="none" w:sz="0" w:space="0" w:color="auto"/>
      </w:divBdr>
    </w:div>
    <w:div w:id="72751400">
      <w:bodyDiv w:val="1"/>
      <w:marLeft w:val="0"/>
      <w:marRight w:val="0"/>
      <w:marTop w:val="0"/>
      <w:marBottom w:val="0"/>
      <w:divBdr>
        <w:top w:val="none" w:sz="0" w:space="0" w:color="auto"/>
        <w:left w:val="none" w:sz="0" w:space="0" w:color="auto"/>
        <w:bottom w:val="none" w:sz="0" w:space="0" w:color="auto"/>
        <w:right w:val="none" w:sz="0" w:space="0" w:color="auto"/>
      </w:divBdr>
      <w:divsChild>
        <w:div w:id="1637367847">
          <w:marLeft w:val="0"/>
          <w:marRight w:val="0"/>
          <w:marTop w:val="0"/>
          <w:marBottom w:val="0"/>
          <w:divBdr>
            <w:top w:val="none" w:sz="0" w:space="0" w:color="auto"/>
            <w:left w:val="none" w:sz="0" w:space="0" w:color="auto"/>
            <w:bottom w:val="none" w:sz="0" w:space="0" w:color="auto"/>
            <w:right w:val="none" w:sz="0" w:space="0" w:color="auto"/>
          </w:divBdr>
          <w:divsChild>
            <w:div w:id="1904369353">
              <w:marLeft w:val="0"/>
              <w:marRight w:val="0"/>
              <w:marTop w:val="0"/>
              <w:marBottom w:val="0"/>
              <w:divBdr>
                <w:top w:val="none" w:sz="0" w:space="0" w:color="auto"/>
                <w:left w:val="none" w:sz="0" w:space="0" w:color="auto"/>
                <w:bottom w:val="none" w:sz="0" w:space="0" w:color="auto"/>
                <w:right w:val="none" w:sz="0" w:space="0" w:color="auto"/>
              </w:divBdr>
            </w:div>
          </w:divsChild>
        </w:div>
        <w:div w:id="588732999">
          <w:marLeft w:val="0"/>
          <w:marRight w:val="0"/>
          <w:marTop w:val="0"/>
          <w:marBottom w:val="0"/>
          <w:divBdr>
            <w:top w:val="none" w:sz="0" w:space="0" w:color="auto"/>
            <w:left w:val="none" w:sz="0" w:space="0" w:color="auto"/>
            <w:bottom w:val="none" w:sz="0" w:space="0" w:color="auto"/>
            <w:right w:val="none" w:sz="0" w:space="0" w:color="auto"/>
          </w:divBdr>
          <w:divsChild>
            <w:div w:id="856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609">
      <w:bodyDiv w:val="1"/>
      <w:marLeft w:val="0"/>
      <w:marRight w:val="0"/>
      <w:marTop w:val="0"/>
      <w:marBottom w:val="0"/>
      <w:divBdr>
        <w:top w:val="none" w:sz="0" w:space="0" w:color="auto"/>
        <w:left w:val="none" w:sz="0" w:space="0" w:color="auto"/>
        <w:bottom w:val="none" w:sz="0" w:space="0" w:color="auto"/>
        <w:right w:val="none" w:sz="0" w:space="0" w:color="auto"/>
      </w:divBdr>
    </w:div>
    <w:div w:id="759955525">
      <w:bodyDiv w:val="1"/>
      <w:marLeft w:val="0"/>
      <w:marRight w:val="0"/>
      <w:marTop w:val="0"/>
      <w:marBottom w:val="0"/>
      <w:divBdr>
        <w:top w:val="none" w:sz="0" w:space="0" w:color="auto"/>
        <w:left w:val="none" w:sz="0" w:space="0" w:color="auto"/>
        <w:bottom w:val="none" w:sz="0" w:space="0" w:color="auto"/>
        <w:right w:val="none" w:sz="0" w:space="0" w:color="auto"/>
      </w:divBdr>
    </w:div>
    <w:div w:id="849835792">
      <w:bodyDiv w:val="1"/>
      <w:marLeft w:val="0"/>
      <w:marRight w:val="0"/>
      <w:marTop w:val="0"/>
      <w:marBottom w:val="0"/>
      <w:divBdr>
        <w:top w:val="none" w:sz="0" w:space="0" w:color="auto"/>
        <w:left w:val="none" w:sz="0" w:space="0" w:color="auto"/>
        <w:bottom w:val="none" w:sz="0" w:space="0" w:color="auto"/>
        <w:right w:val="none" w:sz="0" w:space="0" w:color="auto"/>
      </w:divBdr>
      <w:divsChild>
        <w:div w:id="567500805">
          <w:marLeft w:val="0"/>
          <w:marRight w:val="0"/>
          <w:marTop w:val="0"/>
          <w:marBottom w:val="0"/>
          <w:divBdr>
            <w:top w:val="none" w:sz="0" w:space="0" w:color="auto"/>
            <w:left w:val="none" w:sz="0" w:space="0" w:color="auto"/>
            <w:bottom w:val="none" w:sz="0" w:space="0" w:color="auto"/>
            <w:right w:val="none" w:sz="0" w:space="0" w:color="auto"/>
          </w:divBdr>
          <w:divsChild>
            <w:div w:id="1269198203">
              <w:marLeft w:val="0"/>
              <w:marRight w:val="0"/>
              <w:marTop w:val="86"/>
              <w:marBottom w:val="0"/>
              <w:divBdr>
                <w:top w:val="none" w:sz="0" w:space="0" w:color="auto"/>
                <w:left w:val="none" w:sz="0" w:space="0" w:color="auto"/>
                <w:bottom w:val="none" w:sz="0" w:space="0" w:color="auto"/>
                <w:right w:val="none" w:sz="0" w:space="0" w:color="auto"/>
              </w:divBdr>
              <w:divsChild>
                <w:div w:id="873424275">
                  <w:marLeft w:val="0"/>
                  <w:marRight w:val="0"/>
                  <w:marTop w:val="0"/>
                  <w:marBottom w:val="0"/>
                  <w:divBdr>
                    <w:top w:val="none" w:sz="0" w:space="0" w:color="auto"/>
                    <w:left w:val="none" w:sz="0" w:space="0" w:color="auto"/>
                    <w:bottom w:val="none" w:sz="0" w:space="0" w:color="auto"/>
                    <w:right w:val="none" w:sz="0" w:space="0" w:color="auto"/>
                  </w:divBdr>
                  <w:divsChild>
                    <w:div w:id="1879927712">
                      <w:marLeft w:val="0"/>
                      <w:marRight w:val="0"/>
                      <w:marTop w:val="0"/>
                      <w:marBottom w:val="0"/>
                      <w:divBdr>
                        <w:top w:val="none" w:sz="0" w:space="0" w:color="auto"/>
                        <w:left w:val="none" w:sz="0" w:space="0" w:color="auto"/>
                        <w:bottom w:val="none" w:sz="0" w:space="0" w:color="auto"/>
                        <w:right w:val="none" w:sz="0" w:space="0" w:color="auto"/>
                      </w:divBdr>
                      <w:divsChild>
                        <w:div w:id="1208764025">
                          <w:marLeft w:val="0"/>
                          <w:marRight w:val="0"/>
                          <w:marTop w:val="0"/>
                          <w:marBottom w:val="0"/>
                          <w:divBdr>
                            <w:top w:val="none" w:sz="0" w:space="0" w:color="auto"/>
                            <w:left w:val="none" w:sz="0" w:space="0" w:color="auto"/>
                            <w:bottom w:val="none" w:sz="0" w:space="0" w:color="auto"/>
                            <w:right w:val="none" w:sz="0" w:space="0" w:color="auto"/>
                          </w:divBdr>
                          <w:divsChild>
                            <w:div w:id="1030257631">
                              <w:marLeft w:val="0"/>
                              <w:marRight w:val="0"/>
                              <w:marTop w:val="0"/>
                              <w:marBottom w:val="0"/>
                              <w:divBdr>
                                <w:top w:val="none" w:sz="0" w:space="0" w:color="auto"/>
                                <w:left w:val="none" w:sz="0" w:space="0" w:color="auto"/>
                                <w:bottom w:val="none" w:sz="0" w:space="0" w:color="auto"/>
                                <w:right w:val="none" w:sz="0" w:space="0" w:color="auto"/>
                              </w:divBdr>
                            </w:div>
                          </w:divsChild>
                        </w:div>
                        <w:div w:id="1577127414">
                          <w:marLeft w:val="0"/>
                          <w:marRight w:val="0"/>
                          <w:marTop w:val="0"/>
                          <w:marBottom w:val="0"/>
                          <w:divBdr>
                            <w:top w:val="none" w:sz="0" w:space="0" w:color="auto"/>
                            <w:left w:val="none" w:sz="0" w:space="0" w:color="auto"/>
                            <w:bottom w:val="none" w:sz="0" w:space="0" w:color="auto"/>
                            <w:right w:val="none" w:sz="0" w:space="0" w:color="auto"/>
                          </w:divBdr>
                          <w:divsChild>
                            <w:div w:id="994334612">
                              <w:marLeft w:val="0"/>
                              <w:marRight w:val="0"/>
                              <w:marTop w:val="0"/>
                              <w:marBottom w:val="0"/>
                              <w:divBdr>
                                <w:top w:val="none" w:sz="0" w:space="0" w:color="auto"/>
                                <w:left w:val="none" w:sz="0" w:space="0" w:color="auto"/>
                                <w:bottom w:val="none" w:sz="0" w:space="0" w:color="auto"/>
                                <w:right w:val="none" w:sz="0" w:space="0" w:color="auto"/>
                              </w:divBdr>
                            </w:div>
                          </w:divsChild>
                        </w:div>
                        <w:div w:id="409234262">
                          <w:marLeft w:val="0"/>
                          <w:marRight w:val="0"/>
                          <w:marTop w:val="0"/>
                          <w:marBottom w:val="0"/>
                          <w:divBdr>
                            <w:top w:val="none" w:sz="0" w:space="0" w:color="auto"/>
                            <w:left w:val="none" w:sz="0" w:space="0" w:color="auto"/>
                            <w:bottom w:val="none" w:sz="0" w:space="0" w:color="auto"/>
                            <w:right w:val="none" w:sz="0" w:space="0" w:color="auto"/>
                          </w:divBdr>
                          <w:divsChild>
                            <w:div w:id="426969343">
                              <w:marLeft w:val="0"/>
                              <w:marRight w:val="0"/>
                              <w:marTop w:val="0"/>
                              <w:marBottom w:val="0"/>
                              <w:divBdr>
                                <w:top w:val="none" w:sz="0" w:space="0" w:color="auto"/>
                                <w:left w:val="none" w:sz="0" w:space="0" w:color="auto"/>
                                <w:bottom w:val="none" w:sz="0" w:space="0" w:color="auto"/>
                                <w:right w:val="none" w:sz="0" w:space="0" w:color="auto"/>
                              </w:divBdr>
                              <w:divsChild>
                                <w:div w:id="851408123">
                                  <w:marLeft w:val="0"/>
                                  <w:marRight w:val="0"/>
                                  <w:marTop w:val="0"/>
                                  <w:marBottom w:val="0"/>
                                  <w:divBdr>
                                    <w:top w:val="none" w:sz="0" w:space="0" w:color="auto"/>
                                    <w:left w:val="none" w:sz="0" w:space="0" w:color="auto"/>
                                    <w:bottom w:val="none" w:sz="0" w:space="0" w:color="auto"/>
                                    <w:right w:val="none" w:sz="0" w:space="0" w:color="auto"/>
                                  </w:divBdr>
                                </w:div>
                                <w:div w:id="196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408">
                      <w:marLeft w:val="0"/>
                      <w:marRight w:val="0"/>
                      <w:marTop w:val="0"/>
                      <w:marBottom w:val="0"/>
                      <w:divBdr>
                        <w:top w:val="none" w:sz="0" w:space="0" w:color="auto"/>
                        <w:left w:val="none" w:sz="0" w:space="0" w:color="auto"/>
                        <w:bottom w:val="none" w:sz="0" w:space="0" w:color="auto"/>
                        <w:right w:val="none" w:sz="0" w:space="0" w:color="auto"/>
                      </w:divBdr>
                      <w:divsChild>
                        <w:div w:id="3297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59008">
      <w:bodyDiv w:val="1"/>
      <w:marLeft w:val="0"/>
      <w:marRight w:val="0"/>
      <w:marTop w:val="0"/>
      <w:marBottom w:val="0"/>
      <w:divBdr>
        <w:top w:val="none" w:sz="0" w:space="0" w:color="auto"/>
        <w:left w:val="none" w:sz="0" w:space="0" w:color="auto"/>
        <w:bottom w:val="none" w:sz="0" w:space="0" w:color="auto"/>
        <w:right w:val="none" w:sz="0" w:space="0" w:color="auto"/>
      </w:divBdr>
    </w:div>
    <w:div w:id="1004632423">
      <w:bodyDiv w:val="1"/>
      <w:marLeft w:val="0"/>
      <w:marRight w:val="0"/>
      <w:marTop w:val="0"/>
      <w:marBottom w:val="0"/>
      <w:divBdr>
        <w:top w:val="none" w:sz="0" w:space="0" w:color="auto"/>
        <w:left w:val="none" w:sz="0" w:space="0" w:color="auto"/>
        <w:bottom w:val="none" w:sz="0" w:space="0" w:color="auto"/>
        <w:right w:val="none" w:sz="0" w:space="0" w:color="auto"/>
      </w:divBdr>
      <w:divsChild>
        <w:div w:id="2054645554">
          <w:marLeft w:val="0"/>
          <w:marRight w:val="0"/>
          <w:marTop w:val="0"/>
          <w:marBottom w:val="0"/>
          <w:divBdr>
            <w:top w:val="none" w:sz="0" w:space="0" w:color="auto"/>
            <w:left w:val="none" w:sz="0" w:space="0" w:color="auto"/>
            <w:bottom w:val="none" w:sz="0" w:space="0" w:color="auto"/>
            <w:right w:val="none" w:sz="0" w:space="0" w:color="auto"/>
          </w:divBdr>
          <w:divsChild>
            <w:div w:id="847256448">
              <w:marLeft w:val="0"/>
              <w:marRight w:val="0"/>
              <w:marTop w:val="0"/>
              <w:marBottom w:val="0"/>
              <w:divBdr>
                <w:top w:val="none" w:sz="0" w:space="0" w:color="auto"/>
                <w:left w:val="none" w:sz="0" w:space="0" w:color="auto"/>
                <w:bottom w:val="none" w:sz="0" w:space="0" w:color="auto"/>
                <w:right w:val="none" w:sz="0" w:space="0" w:color="auto"/>
              </w:divBdr>
            </w:div>
          </w:divsChild>
        </w:div>
        <w:div w:id="304548923">
          <w:marLeft w:val="0"/>
          <w:marRight w:val="0"/>
          <w:marTop w:val="0"/>
          <w:marBottom w:val="0"/>
          <w:divBdr>
            <w:top w:val="none" w:sz="0" w:space="0" w:color="auto"/>
            <w:left w:val="none" w:sz="0" w:space="0" w:color="auto"/>
            <w:bottom w:val="none" w:sz="0" w:space="0" w:color="auto"/>
            <w:right w:val="none" w:sz="0" w:space="0" w:color="auto"/>
          </w:divBdr>
          <w:divsChild>
            <w:div w:id="340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040">
      <w:bodyDiv w:val="1"/>
      <w:marLeft w:val="0"/>
      <w:marRight w:val="0"/>
      <w:marTop w:val="0"/>
      <w:marBottom w:val="0"/>
      <w:divBdr>
        <w:top w:val="none" w:sz="0" w:space="0" w:color="auto"/>
        <w:left w:val="none" w:sz="0" w:space="0" w:color="auto"/>
        <w:bottom w:val="none" w:sz="0" w:space="0" w:color="auto"/>
        <w:right w:val="none" w:sz="0" w:space="0" w:color="auto"/>
      </w:divBdr>
    </w:div>
    <w:div w:id="1129282405">
      <w:bodyDiv w:val="1"/>
      <w:marLeft w:val="0"/>
      <w:marRight w:val="0"/>
      <w:marTop w:val="0"/>
      <w:marBottom w:val="0"/>
      <w:divBdr>
        <w:top w:val="none" w:sz="0" w:space="0" w:color="auto"/>
        <w:left w:val="none" w:sz="0" w:space="0" w:color="auto"/>
        <w:bottom w:val="none" w:sz="0" w:space="0" w:color="auto"/>
        <w:right w:val="none" w:sz="0" w:space="0" w:color="auto"/>
      </w:divBdr>
      <w:divsChild>
        <w:div w:id="1017849980">
          <w:marLeft w:val="0"/>
          <w:marRight w:val="0"/>
          <w:marTop w:val="0"/>
          <w:marBottom w:val="0"/>
          <w:divBdr>
            <w:top w:val="none" w:sz="0" w:space="0" w:color="auto"/>
            <w:left w:val="none" w:sz="0" w:space="0" w:color="auto"/>
            <w:bottom w:val="none" w:sz="0" w:space="0" w:color="auto"/>
            <w:right w:val="none" w:sz="0" w:space="0" w:color="auto"/>
          </w:divBdr>
          <w:divsChild>
            <w:div w:id="280646863">
              <w:marLeft w:val="0"/>
              <w:marRight w:val="0"/>
              <w:marTop w:val="86"/>
              <w:marBottom w:val="0"/>
              <w:divBdr>
                <w:top w:val="none" w:sz="0" w:space="0" w:color="auto"/>
                <w:left w:val="none" w:sz="0" w:space="0" w:color="auto"/>
                <w:bottom w:val="none" w:sz="0" w:space="0" w:color="auto"/>
                <w:right w:val="none" w:sz="0" w:space="0" w:color="auto"/>
              </w:divBdr>
              <w:divsChild>
                <w:div w:id="915743156">
                  <w:marLeft w:val="0"/>
                  <w:marRight w:val="0"/>
                  <w:marTop w:val="0"/>
                  <w:marBottom w:val="0"/>
                  <w:divBdr>
                    <w:top w:val="none" w:sz="0" w:space="0" w:color="auto"/>
                    <w:left w:val="none" w:sz="0" w:space="0" w:color="auto"/>
                    <w:bottom w:val="none" w:sz="0" w:space="0" w:color="auto"/>
                    <w:right w:val="none" w:sz="0" w:space="0" w:color="auto"/>
                  </w:divBdr>
                  <w:divsChild>
                    <w:div w:id="865145121">
                      <w:marLeft w:val="0"/>
                      <w:marRight w:val="0"/>
                      <w:marTop w:val="0"/>
                      <w:marBottom w:val="0"/>
                      <w:divBdr>
                        <w:top w:val="none" w:sz="0" w:space="0" w:color="auto"/>
                        <w:left w:val="none" w:sz="0" w:space="0" w:color="auto"/>
                        <w:bottom w:val="none" w:sz="0" w:space="0" w:color="auto"/>
                        <w:right w:val="none" w:sz="0" w:space="0" w:color="auto"/>
                      </w:divBdr>
                      <w:divsChild>
                        <w:div w:id="734427905">
                          <w:marLeft w:val="0"/>
                          <w:marRight w:val="0"/>
                          <w:marTop w:val="0"/>
                          <w:marBottom w:val="0"/>
                          <w:divBdr>
                            <w:top w:val="none" w:sz="0" w:space="0" w:color="auto"/>
                            <w:left w:val="none" w:sz="0" w:space="0" w:color="auto"/>
                            <w:bottom w:val="none" w:sz="0" w:space="0" w:color="auto"/>
                            <w:right w:val="none" w:sz="0" w:space="0" w:color="auto"/>
                          </w:divBdr>
                          <w:divsChild>
                            <w:div w:id="1775782178">
                              <w:marLeft w:val="0"/>
                              <w:marRight w:val="0"/>
                              <w:marTop w:val="0"/>
                              <w:marBottom w:val="0"/>
                              <w:divBdr>
                                <w:top w:val="none" w:sz="0" w:space="0" w:color="auto"/>
                                <w:left w:val="none" w:sz="0" w:space="0" w:color="auto"/>
                                <w:bottom w:val="none" w:sz="0" w:space="0" w:color="auto"/>
                                <w:right w:val="none" w:sz="0" w:space="0" w:color="auto"/>
                              </w:divBdr>
                            </w:div>
                          </w:divsChild>
                        </w:div>
                        <w:div w:id="991253111">
                          <w:marLeft w:val="0"/>
                          <w:marRight w:val="0"/>
                          <w:marTop w:val="0"/>
                          <w:marBottom w:val="0"/>
                          <w:divBdr>
                            <w:top w:val="none" w:sz="0" w:space="0" w:color="auto"/>
                            <w:left w:val="none" w:sz="0" w:space="0" w:color="auto"/>
                            <w:bottom w:val="none" w:sz="0" w:space="0" w:color="auto"/>
                            <w:right w:val="none" w:sz="0" w:space="0" w:color="auto"/>
                          </w:divBdr>
                          <w:divsChild>
                            <w:div w:id="179272547">
                              <w:marLeft w:val="0"/>
                              <w:marRight w:val="0"/>
                              <w:marTop w:val="0"/>
                              <w:marBottom w:val="0"/>
                              <w:divBdr>
                                <w:top w:val="none" w:sz="0" w:space="0" w:color="auto"/>
                                <w:left w:val="none" w:sz="0" w:space="0" w:color="auto"/>
                                <w:bottom w:val="none" w:sz="0" w:space="0" w:color="auto"/>
                                <w:right w:val="none" w:sz="0" w:space="0" w:color="auto"/>
                              </w:divBdr>
                            </w:div>
                          </w:divsChild>
                        </w:div>
                        <w:div w:id="1849513566">
                          <w:marLeft w:val="0"/>
                          <w:marRight w:val="0"/>
                          <w:marTop w:val="0"/>
                          <w:marBottom w:val="0"/>
                          <w:divBdr>
                            <w:top w:val="none" w:sz="0" w:space="0" w:color="auto"/>
                            <w:left w:val="none" w:sz="0" w:space="0" w:color="auto"/>
                            <w:bottom w:val="none" w:sz="0" w:space="0" w:color="auto"/>
                            <w:right w:val="none" w:sz="0" w:space="0" w:color="auto"/>
                          </w:divBdr>
                          <w:divsChild>
                            <w:div w:id="818113606">
                              <w:marLeft w:val="0"/>
                              <w:marRight w:val="0"/>
                              <w:marTop w:val="0"/>
                              <w:marBottom w:val="0"/>
                              <w:divBdr>
                                <w:top w:val="none" w:sz="0" w:space="0" w:color="auto"/>
                                <w:left w:val="none" w:sz="0" w:space="0" w:color="auto"/>
                                <w:bottom w:val="none" w:sz="0" w:space="0" w:color="auto"/>
                                <w:right w:val="none" w:sz="0" w:space="0" w:color="auto"/>
                              </w:divBdr>
                            </w:div>
                          </w:divsChild>
                        </w:div>
                        <w:div w:id="486671401">
                          <w:marLeft w:val="0"/>
                          <w:marRight w:val="0"/>
                          <w:marTop w:val="0"/>
                          <w:marBottom w:val="0"/>
                          <w:divBdr>
                            <w:top w:val="none" w:sz="0" w:space="0" w:color="auto"/>
                            <w:left w:val="none" w:sz="0" w:space="0" w:color="auto"/>
                            <w:bottom w:val="none" w:sz="0" w:space="0" w:color="auto"/>
                            <w:right w:val="none" w:sz="0" w:space="0" w:color="auto"/>
                          </w:divBdr>
                          <w:divsChild>
                            <w:div w:id="20476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284">
                      <w:marLeft w:val="0"/>
                      <w:marRight w:val="0"/>
                      <w:marTop w:val="0"/>
                      <w:marBottom w:val="0"/>
                      <w:divBdr>
                        <w:top w:val="none" w:sz="0" w:space="0" w:color="auto"/>
                        <w:left w:val="none" w:sz="0" w:space="0" w:color="auto"/>
                        <w:bottom w:val="none" w:sz="0" w:space="0" w:color="auto"/>
                        <w:right w:val="none" w:sz="0" w:space="0" w:color="auto"/>
                      </w:divBdr>
                      <w:divsChild>
                        <w:div w:id="9265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61400">
      <w:bodyDiv w:val="1"/>
      <w:marLeft w:val="0"/>
      <w:marRight w:val="0"/>
      <w:marTop w:val="0"/>
      <w:marBottom w:val="0"/>
      <w:divBdr>
        <w:top w:val="none" w:sz="0" w:space="0" w:color="auto"/>
        <w:left w:val="none" w:sz="0" w:space="0" w:color="auto"/>
        <w:bottom w:val="none" w:sz="0" w:space="0" w:color="auto"/>
        <w:right w:val="none" w:sz="0" w:space="0" w:color="auto"/>
      </w:divBdr>
    </w:div>
    <w:div w:id="1210646928">
      <w:bodyDiv w:val="1"/>
      <w:marLeft w:val="0"/>
      <w:marRight w:val="0"/>
      <w:marTop w:val="0"/>
      <w:marBottom w:val="0"/>
      <w:divBdr>
        <w:top w:val="none" w:sz="0" w:space="0" w:color="auto"/>
        <w:left w:val="none" w:sz="0" w:space="0" w:color="auto"/>
        <w:bottom w:val="none" w:sz="0" w:space="0" w:color="auto"/>
        <w:right w:val="none" w:sz="0" w:space="0" w:color="auto"/>
      </w:divBdr>
      <w:divsChild>
        <w:div w:id="1361930043">
          <w:marLeft w:val="0"/>
          <w:marRight w:val="0"/>
          <w:marTop w:val="0"/>
          <w:marBottom w:val="0"/>
          <w:divBdr>
            <w:top w:val="none" w:sz="0" w:space="0" w:color="auto"/>
            <w:left w:val="none" w:sz="0" w:space="0" w:color="auto"/>
            <w:bottom w:val="none" w:sz="0" w:space="0" w:color="auto"/>
            <w:right w:val="none" w:sz="0" w:space="0" w:color="auto"/>
          </w:divBdr>
          <w:divsChild>
            <w:div w:id="628973827">
              <w:marLeft w:val="0"/>
              <w:marRight w:val="0"/>
              <w:marTop w:val="0"/>
              <w:marBottom w:val="0"/>
              <w:divBdr>
                <w:top w:val="none" w:sz="0" w:space="0" w:color="auto"/>
                <w:left w:val="none" w:sz="0" w:space="0" w:color="auto"/>
                <w:bottom w:val="none" w:sz="0" w:space="0" w:color="auto"/>
                <w:right w:val="none" w:sz="0" w:space="0" w:color="auto"/>
              </w:divBdr>
            </w:div>
          </w:divsChild>
        </w:div>
        <w:div w:id="2090157147">
          <w:marLeft w:val="0"/>
          <w:marRight w:val="0"/>
          <w:marTop w:val="0"/>
          <w:marBottom w:val="0"/>
          <w:divBdr>
            <w:top w:val="none" w:sz="0" w:space="0" w:color="auto"/>
            <w:left w:val="none" w:sz="0" w:space="0" w:color="auto"/>
            <w:bottom w:val="none" w:sz="0" w:space="0" w:color="auto"/>
            <w:right w:val="none" w:sz="0" w:space="0" w:color="auto"/>
          </w:divBdr>
          <w:divsChild>
            <w:div w:id="1792280900">
              <w:marLeft w:val="0"/>
              <w:marRight w:val="0"/>
              <w:marTop w:val="0"/>
              <w:marBottom w:val="0"/>
              <w:divBdr>
                <w:top w:val="none" w:sz="0" w:space="0" w:color="auto"/>
                <w:left w:val="none" w:sz="0" w:space="0" w:color="auto"/>
                <w:bottom w:val="none" w:sz="0" w:space="0" w:color="auto"/>
                <w:right w:val="none" w:sz="0" w:space="0" w:color="auto"/>
              </w:divBdr>
            </w:div>
          </w:divsChild>
        </w:div>
        <w:div w:id="870805357">
          <w:marLeft w:val="0"/>
          <w:marRight w:val="0"/>
          <w:marTop w:val="0"/>
          <w:marBottom w:val="0"/>
          <w:divBdr>
            <w:top w:val="none" w:sz="0" w:space="0" w:color="auto"/>
            <w:left w:val="none" w:sz="0" w:space="0" w:color="auto"/>
            <w:bottom w:val="none" w:sz="0" w:space="0" w:color="auto"/>
            <w:right w:val="none" w:sz="0" w:space="0" w:color="auto"/>
          </w:divBdr>
          <w:divsChild>
            <w:div w:id="16636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3856">
      <w:bodyDiv w:val="1"/>
      <w:marLeft w:val="0"/>
      <w:marRight w:val="0"/>
      <w:marTop w:val="0"/>
      <w:marBottom w:val="0"/>
      <w:divBdr>
        <w:top w:val="none" w:sz="0" w:space="0" w:color="auto"/>
        <w:left w:val="none" w:sz="0" w:space="0" w:color="auto"/>
        <w:bottom w:val="none" w:sz="0" w:space="0" w:color="auto"/>
        <w:right w:val="none" w:sz="0" w:space="0" w:color="auto"/>
      </w:divBdr>
      <w:divsChild>
        <w:div w:id="2026596370">
          <w:marLeft w:val="0"/>
          <w:marRight w:val="0"/>
          <w:marTop w:val="0"/>
          <w:marBottom w:val="0"/>
          <w:divBdr>
            <w:top w:val="none" w:sz="0" w:space="0" w:color="auto"/>
            <w:left w:val="none" w:sz="0" w:space="0" w:color="auto"/>
            <w:bottom w:val="none" w:sz="0" w:space="0" w:color="auto"/>
            <w:right w:val="none" w:sz="0" w:space="0" w:color="auto"/>
          </w:divBdr>
          <w:divsChild>
            <w:div w:id="415706855">
              <w:marLeft w:val="0"/>
              <w:marRight w:val="0"/>
              <w:marTop w:val="0"/>
              <w:marBottom w:val="0"/>
              <w:divBdr>
                <w:top w:val="none" w:sz="0" w:space="0" w:color="auto"/>
                <w:left w:val="none" w:sz="0" w:space="0" w:color="auto"/>
                <w:bottom w:val="none" w:sz="0" w:space="0" w:color="auto"/>
                <w:right w:val="none" w:sz="0" w:space="0" w:color="auto"/>
              </w:divBdr>
            </w:div>
          </w:divsChild>
        </w:div>
        <w:div w:id="449857453">
          <w:marLeft w:val="0"/>
          <w:marRight w:val="0"/>
          <w:marTop w:val="0"/>
          <w:marBottom w:val="0"/>
          <w:divBdr>
            <w:top w:val="none" w:sz="0" w:space="0" w:color="auto"/>
            <w:left w:val="none" w:sz="0" w:space="0" w:color="auto"/>
            <w:bottom w:val="none" w:sz="0" w:space="0" w:color="auto"/>
            <w:right w:val="none" w:sz="0" w:space="0" w:color="auto"/>
          </w:divBdr>
          <w:divsChild>
            <w:div w:id="5636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248">
      <w:bodyDiv w:val="1"/>
      <w:marLeft w:val="0"/>
      <w:marRight w:val="0"/>
      <w:marTop w:val="0"/>
      <w:marBottom w:val="0"/>
      <w:divBdr>
        <w:top w:val="none" w:sz="0" w:space="0" w:color="auto"/>
        <w:left w:val="none" w:sz="0" w:space="0" w:color="auto"/>
        <w:bottom w:val="none" w:sz="0" w:space="0" w:color="auto"/>
        <w:right w:val="none" w:sz="0" w:space="0" w:color="auto"/>
      </w:divBdr>
    </w:div>
    <w:div w:id="1501384822">
      <w:bodyDiv w:val="1"/>
      <w:marLeft w:val="0"/>
      <w:marRight w:val="0"/>
      <w:marTop w:val="0"/>
      <w:marBottom w:val="0"/>
      <w:divBdr>
        <w:top w:val="none" w:sz="0" w:space="0" w:color="auto"/>
        <w:left w:val="none" w:sz="0" w:space="0" w:color="auto"/>
        <w:bottom w:val="none" w:sz="0" w:space="0" w:color="auto"/>
        <w:right w:val="none" w:sz="0" w:space="0" w:color="auto"/>
      </w:divBdr>
    </w:div>
    <w:div w:id="1790128995">
      <w:bodyDiv w:val="1"/>
      <w:marLeft w:val="0"/>
      <w:marRight w:val="0"/>
      <w:marTop w:val="0"/>
      <w:marBottom w:val="0"/>
      <w:divBdr>
        <w:top w:val="none" w:sz="0" w:space="0" w:color="auto"/>
        <w:left w:val="none" w:sz="0" w:space="0" w:color="auto"/>
        <w:bottom w:val="none" w:sz="0" w:space="0" w:color="auto"/>
        <w:right w:val="none" w:sz="0" w:space="0" w:color="auto"/>
      </w:divBdr>
      <w:divsChild>
        <w:div w:id="848176842">
          <w:marLeft w:val="0"/>
          <w:marRight w:val="0"/>
          <w:marTop w:val="0"/>
          <w:marBottom w:val="0"/>
          <w:divBdr>
            <w:top w:val="none" w:sz="0" w:space="0" w:color="auto"/>
            <w:left w:val="none" w:sz="0" w:space="0" w:color="auto"/>
            <w:bottom w:val="none" w:sz="0" w:space="0" w:color="auto"/>
            <w:right w:val="none" w:sz="0" w:space="0" w:color="auto"/>
          </w:divBdr>
          <w:divsChild>
            <w:div w:id="1348479530">
              <w:marLeft w:val="0"/>
              <w:marRight w:val="0"/>
              <w:marTop w:val="0"/>
              <w:marBottom w:val="0"/>
              <w:divBdr>
                <w:top w:val="none" w:sz="0" w:space="0" w:color="auto"/>
                <w:left w:val="none" w:sz="0" w:space="0" w:color="auto"/>
                <w:bottom w:val="none" w:sz="0" w:space="0" w:color="auto"/>
                <w:right w:val="none" w:sz="0" w:space="0" w:color="auto"/>
              </w:divBdr>
            </w:div>
          </w:divsChild>
        </w:div>
        <w:div w:id="836916928">
          <w:marLeft w:val="0"/>
          <w:marRight w:val="0"/>
          <w:marTop w:val="0"/>
          <w:marBottom w:val="0"/>
          <w:divBdr>
            <w:top w:val="none" w:sz="0" w:space="0" w:color="auto"/>
            <w:left w:val="none" w:sz="0" w:space="0" w:color="auto"/>
            <w:bottom w:val="none" w:sz="0" w:space="0" w:color="auto"/>
            <w:right w:val="none" w:sz="0" w:space="0" w:color="auto"/>
          </w:divBdr>
          <w:divsChild>
            <w:div w:id="473715692">
              <w:marLeft w:val="0"/>
              <w:marRight w:val="0"/>
              <w:marTop w:val="0"/>
              <w:marBottom w:val="0"/>
              <w:divBdr>
                <w:top w:val="none" w:sz="0" w:space="0" w:color="auto"/>
                <w:left w:val="none" w:sz="0" w:space="0" w:color="auto"/>
                <w:bottom w:val="none" w:sz="0" w:space="0" w:color="auto"/>
                <w:right w:val="none" w:sz="0" w:space="0" w:color="auto"/>
              </w:divBdr>
            </w:div>
          </w:divsChild>
        </w:div>
        <w:div w:id="1681199685">
          <w:marLeft w:val="0"/>
          <w:marRight w:val="0"/>
          <w:marTop w:val="0"/>
          <w:marBottom w:val="0"/>
          <w:divBdr>
            <w:top w:val="none" w:sz="0" w:space="0" w:color="auto"/>
            <w:left w:val="none" w:sz="0" w:space="0" w:color="auto"/>
            <w:bottom w:val="none" w:sz="0" w:space="0" w:color="auto"/>
            <w:right w:val="none" w:sz="0" w:space="0" w:color="auto"/>
          </w:divBdr>
          <w:divsChild>
            <w:div w:id="648554872">
              <w:marLeft w:val="0"/>
              <w:marRight w:val="0"/>
              <w:marTop w:val="0"/>
              <w:marBottom w:val="0"/>
              <w:divBdr>
                <w:top w:val="none" w:sz="0" w:space="0" w:color="auto"/>
                <w:left w:val="none" w:sz="0" w:space="0" w:color="auto"/>
                <w:bottom w:val="none" w:sz="0" w:space="0" w:color="auto"/>
                <w:right w:val="none" w:sz="0" w:space="0" w:color="auto"/>
              </w:divBdr>
            </w:div>
          </w:divsChild>
        </w:div>
        <w:div w:id="723529360">
          <w:marLeft w:val="0"/>
          <w:marRight w:val="0"/>
          <w:marTop w:val="0"/>
          <w:marBottom w:val="0"/>
          <w:divBdr>
            <w:top w:val="none" w:sz="0" w:space="0" w:color="auto"/>
            <w:left w:val="none" w:sz="0" w:space="0" w:color="auto"/>
            <w:bottom w:val="none" w:sz="0" w:space="0" w:color="auto"/>
            <w:right w:val="none" w:sz="0" w:space="0" w:color="auto"/>
          </w:divBdr>
          <w:divsChild>
            <w:div w:id="1896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680">
      <w:bodyDiv w:val="1"/>
      <w:marLeft w:val="0"/>
      <w:marRight w:val="0"/>
      <w:marTop w:val="0"/>
      <w:marBottom w:val="0"/>
      <w:divBdr>
        <w:top w:val="none" w:sz="0" w:space="0" w:color="auto"/>
        <w:left w:val="none" w:sz="0" w:space="0" w:color="auto"/>
        <w:bottom w:val="none" w:sz="0" w:space="0" w:color="auto"/>
        <w:right w:val="none" w:sz="0" w:space="0" w:color="auto"/>
      </w:divBdr>
      <w:divsChild>
        <w:div w:id="7491467">
          <w:marLeft w:val="0"/>
          <w:marRight w:val="0"/>
          <w:marTop w:val="0"/>
          <w:marBottom w:val="0"/>
          <w:divBdr>
            <w:top w:val="none" w:sz="0" w:space="0" w:color="auto"/>
            <w:left w:val="none" w:sz="0" w:space="0" w:color="auto"/>
            <w:bottom w:val="none" w:sz="0" w:space="0" w:color="auto"/>
            <w:right w:val="none" w:sz="0" w:space="0" w:color="auto"/>
          </w:divBdr>
          <w:divsChild>
            <w:div w:id="1721661238">
              <w:marLeft w:val="0"/>
              <w:marRight w:val="0"/>
              <w:marTop w:val="0"/>
              <w:marBottom w:val="0"/>
              <w:divBdr>
                <w:top w:val="none" w:sz="0" w:space="0" w:color="auto"/>
                <w:left w:val="none" w:sz="0" w:space="0" w:color="auto"/>
                <w:bottom w:val="none" w:sz="0" w:space="0" w:color="auto"/>
                <w:right w:val="none" w:sz="0" w:space="0" w:color="auto"/>
              </w:divBdr>
            </w:div>
          </w:divsChild>
        </w:div>
        <w:div w:id="724258398">
          <w:marLeft w:val="0"/>
          <w:marRight w:val="0"/>
          <w:marTop w:val="0"/>
          <w:marBottom w:val="0"/>
          <w:divBdr>
            <w:top w:val="none" w:sz="0" w:space="0" w:color="auto"/>
            <w:left w:val="none" w:sz="0" w:space="0" w:color="auto"/>
            <w:bottom w:val="none" w:sz="0" w:space="0" w:color="auto"/>
            <w:right w:val="none" w:sz="0" w:space="0" w:color="auto"/>
          </w:divBdr>
          <w:divsChild>
            <w:div w:id="567157283">
              <w:marLeft w:val="0"/>
              <w:marRight w:val="0"/>
              <w:marTop w:val="0"/>
              <w:marBottom w:val="0"/>
              <w:divBdr>
                <w:top w:val="none" w:sz="0" w:space="0" w:color="auto"/>
                <w:left w:val="none" w:sz="0" w:space="0" w:color="auto"/>
                <w:bottom w:val="none" w:sz="0" w:space="0" w:color="auto"/>
                <w:right w:val="none" w:sz="0" w:space="0" w:color="auto"/>
              </w:divBdr>
            </w:div>
          </w:divsChild>
        </w:div>
        <w:div w:id="1715885145">
          <w:marLeft w:val="0"/>
          <w:marRight w:val="0"/>
          <w:marTop w:val="0"/>
          <w:marBottom w:val="0"/>
          <w:divBdr>
            <w:top w:val="none" w:sz="0" w:space="0" w:color="auto"/>
            <w:left w:val="none" w:sz="0" w:space="0" w:color="auto"/>
            <w:bottom w:val="none" w:sz="0" w:space="0" w:color="auto"/>
            <w:right w:val="none" w:sz="0" w:space="0" w:color="auto"/>
          </w:divBdr>
          <w:divsChild>
            <w:div w:id="260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sql/func_datediff_mysql.asp" TargetMode="External"/><Relationship Id="rId18" Type="http://schemas.openxmlformats.org/officeDocument/2006/relationships/hyperlink" Target="http://www.w3schools.com/sql/func_datediff.asp" TargetMode="External"/><Relationship Id="rId26" Type="http://schemas.openxmlformats.org/officeDocument/2006/relationships/image" Target="media/image3.jpeg"/><Relationship Id="rId39" Type="http://schemas.openxmlformats.org/officeDocument/2006/relationships/hyperlink" Target="http://www.w3schools.com/browsers/browsers_os.asp" TargetMode="External"/><Relationship Id="rId21" Type="http://schemas.openxmlformats.org/officeDocument/2006/relationships/hyperlink" Target="http://www.w3schools.com/sql/sql_dates.asp" TargetMode="External"/><Relationship Id="rId34" Type="http://schemas.openxmlformats.org/officeDocument/2006/relationships/hyperlink" Target="http://www.doteasy.com/index.cfm?A=w3schools1" TargetMode="External"/><Relationship Id="rId42" Type="http://schemas.openxmlformats.org/officeDocument/2006/relationships/image" Target="media/image4.gif"/><Relationship Id="rId47" Type="http://schemas.openxmlformats.org/officeDocument/2006/relationships/hyperlink" Target="http://delicious.com/save?v=5&amp;noui&amp;jump=close&amp;url=http://www.w3schools.com/sql/func_datepart.asp&amp;title=SQL%20Server%20DATEPART()%20Function" TargetMode="External"/><Relationship Id="rId50" Type="http://schemas.openxmlformats.org/officeDocument/2006/relationships/image" Target="media/image8.gif"/><Relationship Id="rId55" Type="http://schemas.openxmlformats.org/officeDocument/2006/relationships/fontTable" Target="fontTable.xml"/><Relationship Id="rId7" Type="http://schemas.openxmlformats.org/officeDocument/2006/relationships/hyperlink" Target="http://www.w3schools.com/sql/func_curdate.asp" TargetMode="External"/><Relationship Id="rId12" Type="http://schemas.openxmlformats.org/officeDocument/2006/relationships/hyperlink" Target="http://www.w3schools.com/sql/func_date_sub.asp" TargetMode="External"/><Relationship Id="rId17" Type="http://schemas.openxmlformats.org/officeDocument/2006/relationships/hyperlink" Target="http://www.w3schools.com/sql/func_dateadd.asp" TargetMode="External"/><Relationship Id="rId25" Type="http://schemas.openxmlformats.org/officeDocument/2006/relationships/hyperlink" Target="http://adclick.g.doubleclick.net/aclk?sa=L&amp;ai=BNLfbydPrUPDKEYnAigfm3IHoA6fpz4EDAAAAEAEg5-j6ATgAWO_3kYdGYOWCgIC8DrIBEXd3dy53M3NjaG9vbHMuY29tugEJZ2ZwX2ltYWdlyAEJ2gEuaHR0cDovL3d3dy53M3NjaG9vbHMuY29tL3NxbC9mdW5jX2RhdGVwYXJ0LmFzcJgCoB-pAo4_WXJiBog-wAIC4AIA6gIRLzE2ODMzMTc1L0xhcmdlUFP4Av_RHpADmgiYA4wGqAMB4AQBoAYW&amp;num=0&amp;sig=AOD64_3qJTnzWtt7BZBHlMV42H_Yru0ghQ&amp;client=ca-pub-3440800076797949&amp;adurl=http://www.wix.com/eteamhtml/300?utm_campaign=ma_w3schools.com&amp;experiment_id=ma_w3schools.comLPS2_300" TargetMode="External"/><Relationship Id="rId33" Type="http://schemas.openxmlformats.org/officeDocument/2006/relationships/hyperlink" Target="http://www.doteasy.com/index.cfm?A=w3text" TargetMode="External"/><Relationship Id="rId38" Type="http://schemas.openxmlformats.org/officeDocument/2006/relationships/hyperlink" Target="http://www.w3schools.com/browsers/browsers_stats.asp" TargetMode="External"/><Relationship Id="rId46"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www.w3schools.com/sql/func_datepart.asp" TargetMode="External"/><Relationship Id="rId20" Type="http://schemas.openxmlformats.org/officeDocument/2006/relationships/hyperlink" Target="http://www.w3schools.com/sql/sql_datatypes.asp" TargetMode="External"/><Relationship Id="rId29" Type="http://schemas.openxmlformats.org/officeDocument/2006/relationships/hyperlink" Target="http://www.eukhost.com" TargetMode="External"/><Relationship Id="rId41" Type="http://schemas.openxmlformats.org/officeDocument/2006/relationships/hyperlink" Target="http://www.facebook.com/sharer.php?u=http://www.w3schools.com/sql/func_datepart.asp" TargetMode="External"/><Relationship Id="rId54"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www.w3schools.com/sql/func_now.asp" TargetMode="External"/><Relationship Id="rId11" Type="http://schemas.openxmlformats.org/officeDocument/2006/relationships/hyperlink" Target="http://www.w3schools.com/sql/func_date_add.asp" TargetMode="External"/><Relationship Id="rId24" Type="http://schemas.openxmlformats.org/officeDocument/2006/relationships/hyperlink" Target="http://adclick.g.doubleclick.net/aclk?sa=L&amp;ai=BNLfbydPrUPDKEYnAigfm3IHoA6fpz4EDAAAAEAEg5-j6ATgAWO_3kYdGYOWCgIC8DrIBEXd3dy53M3NjaG9vbHMuY29tugEJZ2ZwX2ltYWdlyAEJ2gEuaHR0cDovL3d3dy53M3NjaG9vbHMuY29tL3NxbC9mdW5jX2RhdGVwYXJ0LmFzcJgCoB-pAo4_WXJiBog-wAIC4AIA6gIRLzE2ODMzMTc1L0xhcmdlUFP4Av_RHpADmgiYA4wGqAMB4AQBoAYW&amp;num=0&amp;sig=AOD64_3qJTnzWtt7BZBHlMV42H_Yru0ghQ&amp;client=ca-pub-3440800076797949&amp;adurl=http://www.wix.com/eteamhtml/300?utm_campaign=ma_w3schools.com&amp;experiment_id=ma_w3schools.comLPS2_300" TargetMode="External"/><Relationship Id="rId32" Type="http://schemas.openxmlformats.org/officeDocument/2006/relationships/hyperlink" Target="http://www.justhost.com/track/w3schools/textlink" TargetMode="External"/><Relationship Id="rId37" Type="http://schemas.openxmlformats.org/officeDocument/2006/relationships/hyperlink" Target="http://www.wix.com/eteamhtml/complete-solution?utm_campaign=ma_w3schools.com&amp;experiment_id=ma_w3schools.comlink2_CS" TargetMode="External"/><Relationship Id="rId40" Type="http://schemas.openxmlformats.org/officeDocument/2006/relationships/hyperlink" Target="http://www.w3schools.com/browsers/browsers_display.asp" TargetMode="External"/><Relationship Id="rId45" Type="http://schemas.openxmlformats.org/officeDocument/2006/relationships/hyperlink" Target="mailto:?&amp;subject=SQL%20Server%20DATEPART()%20Function&amp;body=Take%20a%20look%20at%20this%20page%20at%20W3Schools.com:%20http://www.w3schools.com/sql/func_datepart.asp" TargetMode="External"/><Relationship Id="rId53" Type="http://schemas.openxmlformats.org/officeDocument/2006/relationships/hyperlink" Target="http://www.stumbleupon.com/submit?url=http://www.w3schools.com/sql/func_datepart.asp&amp;title=SQL%20Server%20DATEPART()%20Function" TargetMode="External"/><Relationship Id="rId5" Type="http://schemas.openxmlformats.org/officeDocument/2006/relationships/image" Target="media/image1.gif"/><Relationship Id="rId15" Type="http://schemas.openxmlformats.org/officeDocument/2006/relationships/hyperlink" Target="http://www.w3schools.com/sql/func_getdate.asp" TargetMode="External"/><Relationship Id="rId23" Type="http://schemas.openxmlformats.org/officeDocument/2006/relationships/hyperlink" Target="http://adclick.g.doubleclick.net/aclk?sa=L&amp;ai=BNLfbydPrUPDKEYnAigfm3IHoA6fpz4EDAAAAEAEg5-j6ATgAWO_3kYdGYOWCgIC8DrIBEXd3dy53M3NjaG9vbHMuY29tugEJZ2ZwX2ltYWdlyAEJ2gEuaHR0cDovL3d3dy53M3NjaG9vbHMuY29tL3NxbC9mdW5jX2RhdGVwYXJ0LmFzcJgCoB-pAo4_WXJiBog-wAIC4AIA6gIRLzE2ODMzMTc1L0xhcmdlUFP4Av_RHpADmgiYA4wGqAMB4AQBoAYW&amp;num=0&amp;sig=AOD64_3qJTnzWtt7BZBHlMV42H_Yru0ghQ&amp;client=ca-pub-3440800076797949&amp;adurl=http://www.wix.com/eteamhtml/300?utm_campaign=ma_w3schools.com&amp;experiment_id=ma_w3schools.comLPS2_300" TargetMode="External"/><Relationship Id="rId28" Type="http://schemas.openxmlformats.org/officeDocument/2006/relationships/hyperlink" Target="http://www.lunarpages.com/id/w3schools/goto/w3schools" TargetMode="External"/><Relationship Id="rId36" Type="http://schemas.openxmlformats.org/officeDocument/2006/relationships/hyperlink" Target="http://www.wix.com/eteamhtml/400?utm_campaign=ma_w3schools.com&amp;experiment_id=ma_w3schools.comlink1_400Html&amp;embed_tags=camp&amp;utm_camp=hOUdCO-AmAMQm__j8AM" TargetMode="External"/><Relationship Id="rId49" Type="http://schemas.openxmlformats.org/officeDocument/2006/relationships/hyperlink" Target="http://www.reddit.com/submit?url=http://www.w3schools.com/sql/func_datepart.asp" TargetMode="External"/><Relationship Id="rId10" Type="http://schemas.openxmlformats.org/officeDocument/2006/relationships/hyperlink" Target="http://www.w3schools.com/sql/func_extract.asp" TargetMode="External"/><Relationship Id="rId19" Type="http://schemas.openxmlformats.org/officeDocument/2006/relationships/hyperlink" Target="http://www.w3schools.com/sql/func_convert.asp" TargetMode="External"/><Relationship Id="rId31" Type="http://schemas.openxmlformats.org/officeDocument/2006/relationships/hyperlink" Target="http://www.webhosting.uk.com/cloud-hosting.php" TargetMode="External"/><Relationship Id="rId44" Type="http://schemas.openxmlformats.org/officeDocument/2006/relationships/image" Target="media/image5.gif"/><Relationship Id="rId52"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http://www.w3schools.com/sql/func_date.asp" TargetMode="External"/><Relationship Id="rId14" Type="http://schemas.openxmlformats.org/officeDocument/2006/relationships/hyperlink" Target="http://www.w3schools.com/sql/func_date_format.asp" TargetMode="External"/><Relationship Id="rId22" Type="http://schemas.openxmlformats.org/officeDocument/2006/relationships/image" Target="media/image2.gif"/><Relationship Id="rId27" Type="http://schemas.openxmlformats.org/officeDocument/2006/relationships/hyperlink" Target="http://www.facebook.com/w3schoolscom" TargetMode="External"/><Relationship Id="rId30" Type="http://schemas.openxmlformats.org/officeDocument/2006/relationships/hyperlink" Target="http://www.heartinternet.co.uk" TargetMode="External"/><Relationship Id="rId35" Type="http://schemas.openxmlformats.org/officeDocument/2006/relationships/hyperlink" Target="http://www.altova.com/ref/?s=w3s_text2&amp;q=xmlspy" TargetMode="External"/><Relationship Id="rId43" Type="http://schemas.openxmlformats.org/officeDocument/2006/relationships/hyperlink" Target="http://twitter.com/home?status=Currently%20reading%20http://www.w3schools.com/sql/func_datepart.asp" TargetMode="External"/><Relationship Id="rId48" Type="http://schemas.openxmlformats.org/officeDocument/2006/relationships/image" Target="media/image7.gif"/><Relationship Id="rId56" Type="http://schemas.openxmlformats.org/officeDocument/2006/relationships/theme" Target="theme/theme1.xml"/><Relationship Id="rId8" Type="http://schemas.openxmlformats.org/officeDocument/2006/relationships/hyperlink" Target="http://www.w3schools.com/sql/func_curtime.asp" TargetMode="External"/><Relationship Id="rId51" Type="http://schemas.openxmlformats.org/officeDocument/2006/relationships/hyperlink" Target="http://digg.com/submit?url=http://www.w3schools.com/sql/func_datepart.asp&amp;title=SQL%20Server%20DATEPART()%20Fun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2029</Words>
  <Characters>11570</Characters>
  <Application>Microsoft Office Word</Application>
  <DocSecurity>0</DocSecurity>
  <Lines>96</Lines>
  <Paragraphs>27</Paragraphs>
  <ScaleCrop>false</ScaleCrop>
  <Company>Disha</Company>
  <LinksUpToDate>false</LinksUpToDate>
  <CharactersWithSpaces>13572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d1</cp:lastModifiedBy>
  <cp:revision>3</cp:revision>
  <dcterms:created xsi:type="dcterms:W3CDTF">2013-01-08T08:03:00Z</dcterms:created>
  <dcterms:modified xsi:type="dcterms:W3CDTF">2013-03-20T05:21:00Z</dcterms:modified>
</cp:coreProperties>
</file>